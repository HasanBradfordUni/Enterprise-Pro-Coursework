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4A831" w14:textId="69D8130E" w:rsidR="2A0DF344" w:rsidRDefault="2A0DF344" w:rsidP="65A6EB79">
      <w:pPr>
        <w:rPr>
          <w:b/>
          <w:bCs/>
        </w:rPr>
      </w:pPr>
      <w:r w:rsidRPr="65A6EB79">
        <w:rPr>
          <w:b/>
          <w:bCs/>
        </w:rPr>
        <w:t>Team 22</w:t>
      </w:r>
    </w:p>
    <w:p w14:paraId="7CD6B820" w14:textId="3B43EDC8" w:rsidR="2A0DF344" w:rsidRDefault="2A0DF344" w:rsidP="6C1F49EE">
      <w:r w:rsidRPr="16BC98E2">
        <w:rPr>
          <w:b/>
          <w:bCs/>
        </w:rPr>
        <w:t xml:space="preserve">Developed by </w:t>
      </w:r>
      <w:r>
        <w:t>Ehtesham Shah</w:t>
      </w:r>
      <w:r w:rsidR="02015C69">
        <w:t>, Rahat Nafees</w:t>
      </w:r>
    </w:p>
    <w:p w14:paraId="5FBF010F" w14:textId="2CB8A8E8" w:rsidR="2A0DF344" w:rsidRDefault="02015C69">
      <w:r>
        <w:t xml:space="preserve">Initial </w:t>
      </w:r>
      <w:r w:rsidR="2A0DF344">
        <w:t>Date: 04/02/202</w:t>
      </w:r>
      <w:r w:rsidR="45919212">
        <w:t>5; Latest Update: 17/02/2025</w:t>
      </w:r>
    </w:p>
    <w:p w14:paraId="1577BCA0" w14:textId="1ADF0C16" w:rsidR="65A6EB79" w:rsidRDefault="65A6EB79" w:rsidP="65A6EB79">
      <w:pPr>
        <w:rPr>
          <w:b/>
          <w:bCs/>
          <w:u w:val="single"/>
        </w:rPr>
      </w:pPr>
    </w:p>
    <w:p w14:paraId="3BB58093" w14:textId="731486E5" w:rsidR="003C5F40" w:rsidRPr="003C5F40" w:rsidRDefault="003C5F40" w:rsidP="003C5F40">
      <w:pPr>
        <w:rPr>
          <w:b/>
          <w:bCs/>
          <w:u w:val="single"/>
        </w:rPr>
      </w:pPr>
      <w:r w:rsidRPr="65A6EB79">
        <w:rPr>
          <w:b/>
          <w:bCs/>
          <w:u w:val="single"/>
        </w:rPr>
        <w:t>Software Requirements Specification</w:t>
      </w:r>
    </w:p>
    <w:p w14:paraId="038E4BB1" w14:textId="77777777" w:rsidR="003C5F40" w:rsidRDefault="003C5F40" w:rsidP="003C5F40">
      <w:pPr>
        <w:rPr>
          <w:b/>
          <w:bCs/>
        </w:rPr>
      </w:pPr>
    </w:p>
    <w:p w14:paraId="2049DE72" w14:textId="3D125687" w:rsidR="003C5F40" w:rsidRDefault="003C5F40" w:rsidP="003C5F40">
      <w:pPr>
        <w:rPr>
          <w:b/>
          <w:bCs/>
        </w:rPr>
      </w:pPr>
      <w:r w:rsidRPr="003C5F40">
        <w:rPr>
          <w:b/>
          <w:bCs/>
        </w:rPr>
        <w:t>1. Introduction</w:t>
      </w:r>
    </w:p>
    <w:p w14:paraId="12606FFD" w14:textId="77777777" w:rsidR="003C5F40" w:rsidRPr="003C5F40" w:rsidRDefault="003C5F40" w:rsidP="003C5F40">
      <w:pPr>
        <w:rPr>
          <w:b/>
          <w:bCs/>
        </w:rPr>
      </w:pPr>
    </w:p>
    <w:p w14:paraId="1E0B95C6" w14:textId="19A74980" w:rsidR="003C5F40" w:rsidRDefault="003C5F40" w:rsidP="003C5F40">
      <w:pPr>
        <w:pStyle w:val="ListParagraph"/>
        <w:numPr>
          <w:ilvl w:val="1"/>
          <w:numId w:val="7"/>
        </w:numPr>
        <w:rPr>
          <w:b/>
          <w:bCs/>
        </w:rPr>
      </w:pPr>
      <w:r w:rsidRPr="003C5F40">
        <w:rPr>
          <w:b/>
          <w:bCs/>
        </w:rPr>
        <w:t>Purpose</w:t>
      </w:r>
    </w:p>
    <w:p w14:paraId="4C73219D" w14:textId="77777777" w:rsidR="003C5F40" w:rsidRPr="003C5F40" w:rsidRDefault="003C5F40" w:rsidP="003C5F40">
      <w:pPr>
        <w:rPr>
          <w:b/>
          <w:bCs/>
        </w:rPr>
      </w:pPr>
    </w:p>
    <w:p w14:paraId="6A13BEC4" w14:textId="77777777" w:rsidR="003C5F40" w:rsidRDefault="003C5F40" w:rsidP="003C5F40">
      <w:r w:rsidRPr="003C5F40">
        <w:t xml:space="preserve">The purpose of this Software Requirements Specification (SRS) document is to define the functional and non-functional requirements for the </w:t>
      </w:r>
      <w:r w:rsidRPr="003C5F40">
        <w:rPr>
          <w:b/>
          <w:bCs/>
        </w:rPr>
        <w:t>Enterprise Pro Task Management System</w:t>
      </w:r>
      <w:r w:rsidRPr="003C5F40">
        <w:t>. The system aims to provide improved project and task management capabilities, addressing the limitations of the existing Microsoft services used by the client. The system will allow users to create, assign, track, and manage tasks efficiently with different user roles and permissions.</w:t>
      </w:r>
    </w:p>
    <w:p w14:paraId="746B6C81" w14:textId="77777777" w:rsidR="003C5F40" w:rsidRPr="003C5F40" w:rsidRDefault="003C5F40" w:rsidP="003C5F40"/>
    <w:p w14:paraId="128A6628" w14:textId="006217F8" w:rsidR="003C5F40" w:rsidRPr="003C5F40" w:rsidRDefault="003C5F40" w:rsidP="003C5F40">
      <w:pPr>
        <w:pStyle w:val="ListParagraph"/>
        <w:numPr>
          <w:ilvl w:val="1"/>
          <w:numId w:val="7"/>
        </w:numPr>
        <w:rPr>
          <w:b/>
          <w:bCs/>
        </w:rPr>
      </w:pPr>
      <w:r w:rsidRPr="003C5F40">
        <w:rPr>
          <w:b/>
          <w:bCs/>
        </w:rPr>
        <w:t>Product Scope</w:t>
      </w:r>
    </w:p>
    <w:p w14:paraId="0CB1143D" w14:textId="77777777" w:rsidR="003C5F40" w:rsidRPr="003C5F40" w:rsidRDefault="003C5F40" w:rsidP="003C5F40">
      <w:pPr>
        <w:rPr>
          <w:b/>
          <w:bCs/>
        </w:rPr>
      </w:pPr>
    </w:p>
    <w:p w14:paraId="627DD728" w14:textId="77777777" w:rsidR="003C5F40" w:rsidRDefault="003C5F40" w:rsidP="003C5F40">
      <w:r w:rsidRPr="003C5F40">
        <w:t>The Enterprise Pro Task Management System is designed to facilitate seamless project and task tracking within an organization. The system will provide functionalities to:</w:t>
      </w:r>
    </w:p>
    <w:p w14:paraId="2478948B" w14:textId="77777777" w:rsidR="003C5F40" w:rsidRPr="003C5F40" w:rsidRDefault="003C5F40" w:rsidP="003C5F40"/>
    <w:p w14:paraId="10B41671" w14:textId="77777777" w:rsidR="003C5F40" w:rsidRPr="003C5F40" w:rsidRDefault="003C5F40" w:rsidP="003C5F40">
      <w:pPr>
        <w:numPr>
          <w:ilvl w:val="0"/>
          <w:numId w:val="1"/>
        </w:numPr>
      </w:pPr>
      <w:r w:rsidRPr="003C5F40">
        <w:t>Create, assign, and manage tasks under specific projects.</w:t>
      </w:r>
    </w:p>
    <w:p w14:paraId="67CD98A8" w14:textId="77777777" w:rsidR="003C5F40" w:rsidRPr="003C5F40" w:rsidRDefault="003C5F40" w:rsidP="003C5F40">
      <w:pPr>
        <w:numPr>
          <w:ilvl w:val="0"/>
          <w:numId w:val="1"/>
        </w:numPr>
      </w:pPr>
      <w:r w:rsidRPr="003C5F40">
        <w:t>Search and filter tasks based on assigned dates, status, and projects.</w:t>
      </w:r>
    </w:p>
    <w:p w14:paraId="55665A4B" w14:textId="77777777" w:rsidR="003C5F40" w:rsidRPr="003C5F40" w:rsidRDefault="003C5F40" w:rsidP="003C5F40">
      <w:pPr>
        <w:numPr>
          <w:ilvl w:val="0"/>
          <w:numId w:val="1"/>
        </w:numPr>
      </w:pPr>
      <w:r w:rsidRPr="003C5F40">
        <w:t>Define roles and permissions for different levels of users.</w:t>
      </w:r>
    </w:p>
    <w:p w14:paraId="52A2D359" w14:textId="77777777" w:rsidR="003C5F40" w:rsidRPr="003C5F40" w:rsidRDefault="003C5F40" w:rsidP="003C5F40">
      <w:pPr>
        <w:numPr>
          <w:ilvl w:val="0"/>
          <w:numId w:val="1"/>
        </w:numPr>
      </w:pPr>
      <w:r w:rsidRPr="003C5F40">
        <w:t>Improve oversight and security of tasks and projects.</w:t>
      </w:r>
    </w:p>
    <w:p w14:paraId="07D2992C" w14:textId="29345329" w:rsidR="003C5F40" w:rsidRPr="003C5F40" w:rsidRDefault="003C5F40" w:rsidP="031A89B4">
      <w:pPr>
        <w:numPr>
          <w:ilvl w:val="0"/>
          <w:numId w:val="1"/>
        </w:numPr>
      </w:pPr>
      <w:r>
        <w:t>Ensure updates and tracking of tasks at regular intervals.</w:t>
      </w:r>
    </w:p>
    <w:p w14:paraId="5636C367" w14:textId="764168C4" w:rsidR="031A89B4" w:rsidRDefault="031A89B4" w:rsidP="031A89B4">
      <w:pPr>
        <w:ind w:left="720"/>
      </w:pPr>
    </w:p>
    <w:p w14:paraId="5F32582B" w14:textId="77777777" w:rsidR="003C5F40" w:rsidRPr="003C5F40" w:rsidRDefault="003C5F40" w:rsidP="003C5F40">
      <w:r w:rsidRPr="003C5F40">
        <w:t>By implementing this system, the organization will benefit from:</w:t>
      </w:r>
    </w:p>
    <w:p w14:paraId="296D44CF" w14:textId="77777777" w:rsidR="003C5F40" w:rsidRPr="003C5F40" w:rsidRDefault="003C5F40" w:rsidP="003C5F40">
      <w:pPr>
        <w:numPr>
          <w:ilvl w:val="0"/>
          <w:numId w:val="2"/>
        </w:numPr>
      </w:pPr>
      <w:r w:rsidRPr="003C5F40">
        <w:t>Enhanced project management and task organization.</w:t>
      </w:r>
    </w:p>
    <w:p w14:paraId="5FF59536" w14:textId="77777777" w:rsidR="003C5F40" w:rsidRPr="003C5F40" w:rsidRDefault="003C5F40" w:rsidP="003C5F40">
      <w:pPr>
        <w:numPr>
          <w:ilvl w:val="0"/>
          <w:numId w:val="2"/>
        </w:numPr>
      </w:pPr>
      <w:r w:rsidRPr="003C5F40">
        <w:t>Role-based access control for better security.</w:t>
      </w:r>
    </w:p>
    <w:p w14:paraId="6B6A148D" w14:textId="77777777" w:rsidR="003C5F40" w:rsidRDefault="003C5F40" w:rsidP="003C5F40">
      <w:pPr>
        <w:numPr>
          <w:ilvl w:val="0"/>
          <w:numId w:val="2"/>
        </w:numPr>
      </w:pPr>
      <w:r w:rsidRPr="003C5F40">
        <w:t>The ability to track and manage tasks effectively.</w:t>
      </w:r>
    </w:p>
    <w:p w14:paraId="64EE7FFA" w14:textId="77777777" w:rsidR="003C5F40" w:rsidRPr="003C5F40" w:rsidRDefault="003C5F40" w:rsidP="003C5F40"/>
    <w:p w14:paraId="5FA3608E" w14:textId="77777777" w:rsidR="003C5F40" w:rsidRDefault="003C5F40" w:rsidP="003C5F40">
      <w:pPr>
        <w:rPr>
          <w:b/>
          <w:bCs/>
        </w:rPr>
      </w:pPr>
      <w:r w:rsidRPr="003C5F40">
        <w:rPr>
          <w:b/>
          <w:bCs/>
        </w:rPr>
        <w:t>2. Overall Description</w:t>
      </w:r>
    </w:p>
    <w:p w14:paraId="556B5625" w14:textId="77777777" w:rsidR="003C5F40" w:rsidRPr="003C5F40" w:rsidRDefault="003C5F40" w:rsidP="003C5F40">
      <w:pPr>
        <w:rPr>
          <w:b/>
          <w:bCs/>
        </w:rPr>
      </w:pPr>
    </w:p>
    <w:p w14:paraId="19BC00AE" w14:textId="77777777" w:rsidR="003C5F40" w:rsidRDefault="003C5F40" w:rsidP="003C5F40">
      <w:pPr>
        <w:rPr>
          <w:b/>
          <w:bCs/>
        </w:rPr>
      </w:pPr>
      <w:r w:rsidRPr="003C5F40">
        <w:rPr>
          <w:b/>
          <w:bCs/>
        </w:rPr>
        <w:t>2.1 Product Functions</w:t>
      </w:r>
    </w:p>
    <w:p w14:paraId="29D2E16D" w14:textId="77777777" w:rsidR="003C5F40" w:rsidRPr="003C5F40" w:rsidRDefault="003C5F40" w:rsidP="003C5F40">
      <w:pPr>
        <w:rPr>
          <w:b/>
          <w:bCs/>
        </w:rPr>
      </w:pPr>
    </w:p>
    <w:p w14:paraId="5C72C590" w14:textId="77777777" w:rsidR="003C5F40" w:rsidRDefault="003C5F40" w:rsidP="003C5F40">
      <w:r w:rsidRPr="003C5F40">
        <w:t>The major functionalities of the system will include:</w:t>
      </w:r>
    </w:p>
    <w:p w14:paraId="2F1C5977" w14:textId="77777777" w:rsidR="003C5F40" w:rsidRPr="003C5F40" w:rsidRDefault="003C5F40" w:rsidP="003C5F40"/>
    <w:p w14:paraId="3A12018D" w14:textId="77777777" w:rsidR="003C5F40" w:rsidRPr="003C5F40" w:rsidRDefault="003C5F40" w:rsidP="003C5F40">
      <w:pPr>
        <w:numPr>
          <w:ilvl w:val="0"/>
          <w:numId w:val="3"/>
        </w:numPr>
      </w:pPr>
      <w:r w:rsidRPr="003C5F40">
        <w:rPr>
          <w:b/>
          <w:bCs/>
        </w:rPr>
        <w:t>Task Management</w:t>
      </w:r>
      <w:r w:rsidRPr="003C5F40">
        <w:t xml:space="preserve">: </w:t>
      </w:r>
    </w:p>
    <w:p w14:paraId="5FD248B3" w14:textId="77777777" w:rsidR="003C5F40" w:rsidRPr="003C5F40" w:rsidRDefault="003C5F40" w:rsidP="003C5F40">
      <w:pPr>
        <w:numPr>
          <w:ilvl w:val="1"/>
          <w:numId w:val="3"/>
        </w:numPr>
      </w:pPr>
      <w:r w:rsidRPr="003C5F40">
        <w:t>Create tasks with a title and details.</w:t>
      </w:r>
    </w:p>
    <w:p w14:paraId="213BEA00" w14:textId="77777777" w:rsidR="003C5F40" w:rsidRPr="003C5F40" w:rsidRDefault="003C5F40" w:rsidP="003C5F40">
      <w:pPr>
        <w:numPr>
          <w:ilvl w:val="1"/>
          <w:numId w:val="3"/>
        </w:numPr>
      </w:pPr>
      <w:r w:rsidRPr="003C5F40">
        <w:t>Assign tasks to users and set due dates.</w:t>
      </w:r>
    </w:p>
    <w:p w14:paraId="128CB5DA" w14:textId="77777777" w:rsidR="003C5F40" w:rsidRPr="003C5F40" w:rsidRDefault="003C5F40" w:rsidP="003C5F40">
      <w:pPr>
        <w:numPr>
          <w:ilvl w:val="1"/>
          <w:numId w:val="3"/>
        </w:numPr>
      </w:pPr>
      <w:r w:rsidRPr="003C5F40">
        <w:t xml:space="preserve">Define task status: </w:t>
      </w:r>
      <w:r w:rsidRPr="003C5F40">
        <w:rPr>
          <w:i/>
          <w:iCs/>
        </w:rPr>
        <w:t>New, In-Progress, Completed, Overdue</w:t>
      </w:r>
      <w:r w:rsidRPr="003C5F40">
        <w:t>.</w:t>
      </w:r>
    </w:p>
    <w:p w14:paraId="3B293A59" w14:textId="77777777" w:rsidR="003C5F40" w:rsidRDefault="003C5F40" w:rsidP="003C5F40">
      <w:pPr>
        <w:numPr>
          <w:ilvl w:val="1"/>
          <w:numId w:val="3"/>
        </w:numPr>
      </w:pPr>
      <w:r w:rsidRPr="003C5F40">
        <w:t>Search and filter tasks based on criteria such as assigned dates and project association.</w:t>
      </w:r>
    </w:p>
    <w:p w14:paraId="52A7D4EC" w14:textId="77777777" w:rsidR="003C5F40" w:rsidRPr="003C5F40" w:rsidRDefault="003C5F40" w:rsidP="003C5F40">
      <w:pPr>
        <w:ind w:left="1440"/>
      </w:pPr>
    </w:p>
    <w:p w14:paraId="37B02D1E" w14:textId="77777777" w:rsidR="003C5F40" w:rsidRPr="003C5F40" w:rsidRDefault="003C5F40" w:rsidP="003C5F40">
      <w:pPr>
        <w:numPr>
          <w:ilvl w:val="0"/>
          <w:numId w:val="3"/>
        </w:numPr>
      </w:pPr>
      <w:r w:rsidRPr="031A89B4">
        <w:rPr>
          <w:b/>
          <w:bCs/>
        </w:rPr>
        <w:t>Project Management</w:t>
      </w:r>
      <w:r>
        <w:t xml:space="preserve">: </w:t>
      </w:r>
    </w:p>
    <w:p w14:paraId="46DAA6F3" w14:textId="523A36A9" w:rsidR="031A89B4" w:rsidRDefault="031A89B4" w:rsidP="031A89B4">
      <w:pPr>
        <w:ind w:left="720"/>
      </w:pPr>
    </w:p>
    <w:p w14:paraId="7CBFA7FE" w14:textId="77777777" w:rsidR="003C5F40" w:rsidRPr="003C5F40" w:rsidRDefault="003C5F40" w:rsidP="003C5F40">
      <w:pPr>
        <w:numPr>
          <w:ilvl w:val="1"/>
          <w:numId w:val="3"/>
        </w:numPr>
      </w:pPr>
      <w:r w:rsidRPr="003C5F40">
        <w:t>Group tasks under projects.</w:t>
      </w:r>
    </w:p>
    <w:p w14:paraId="5F9CC225" w14:textId="77777777" w:rsidR="003C5F40" w:rsidRPr="003C5F40" w:rsidRDefault="003C5F40" w:rsidP="003C5F40">
      <w:pPr>
        <w:numPr>
          <w:ilvl w:val="1"/>
          <w:numId w:val="3"/>
        </w:numPr>
      </w:pPr>
      <w:r w:rsidRPr="003C5F40">
        <w:t>Provide an overview of all projects.</w:t>
      </w:r>
    </w:p>
    <w:p w14:paraId="1BD0DD7C" w14:textId="77777777" w:rsidR="003C5F40" w:rsidRPr="003C5F40" w:rsidRDefault="003C5F40" w:rsidP="003C5F40">
      <w:pPr>
        <w:numPr>
          <w:ilvl w:val="1"/>
          <w:numId w:val="3"/>
        </w:numPr>
      </w:pPr>
      <w:r w:rsidRPr="003C5F40">
        <w:t>Allow filtering of tasks by project and status.</w:t>
      </w:r>
    </w:p>
    <w:p w14:paraId="36CDA1EF" w14:textId="77777777" w:rsidR="003C5F40" w:rsidRPr="003C5F40" w:rsidRDefault="003C5F40" w:rsidP="003C5F40">
      <w:pPr>
        <w:numPr>
          <w:ilvl w:val="0"/>
          <w:numId w:val="3"/>
        </w:numPr>
      </w:pPr>
      <w:r w:rsidRPr="031A89B4">
        <w:rPr>
          <w:b/>
          <w:bCs/>
        </w:rPr>
        <w:t>User Roles and Permissions</w:t>
      </w:r>
      <w:r>
        <w:t xml:space="preserve">: </w:t>
      </w:r>
    </w:p>
    <w:p w14:paraId="4A0561C1" w14:textId="1169F68D" w:rsidR="031A89B4" w:rsidRDefault="031A89B4" w:rsidP="031A89B4">
      <w:pPr>
        <w:ind w:left="720"/>
      </w:pPr>
    </w:p>
    <w:p w14:paraId="09CA1708" w14:textId="77777777" w:rsidR="003C5F40" w:rsidRPr="003C5F40" w:rsidRDefault="003C5F40" w:rsidP="003C5F40">
      <w:pPr>
        <w:numPr>
          <w:ilvl w:val="1"/>
          <w:numId w:val="3"/>
        </w:numPr>
      </w:pPr>
      <w:r w:rsidRPr="003C5F40">
        <w:rPr>
          <w:b/>
          <w:bCs/>
        </w:rPr>
        <w:t>User</w:t>
      </w:r>
      <w:r w:rsidRPr="003C5F40">
        <w:t>: Can view assigned tasks, update task progress.</w:t>
      </w:r>
    </w:p>
    <w:p w14:paraId="28E25324" w14:textId="64F82F08" w:rsidR="003C5F40" w:rsidRPr="003C5F40" w:rsidRDefault="003C5F40" w:rsidP="003C5F40">
      <w:pPr>
        <w:numPr>
          <w:ilvl w:val="1"/>
          <w:numId w:val="3"/>
        </w:numPr>
      </w:pPr>
      <w:r w:rsidRPr="7F64C2C8">
        <w:rPr>
          <w:b/>
          <w:bCs/>
        </w:rPr>
        <w:t>Supervisor</w:t>
      </w:r>
      <w:r>
        <w:t>: Read</w:t>
      </w:r>
      <w:r w:rsidR="0B616514">
        <w:t>/edit</w:t>
      </w:r>
      <w:r>
        <w:t xml:space="preserve"> access to </w:t>
      </w:r>
      <w:r w:rsidR="40A9C08F">
        <w:t>amend</w:t>
      </w:r>
      <w:r>
        <w:t xml:space="preserve"> tasks</w:t>
      </w:r>
      <w:r w:rsidR="3BA83754">
        <w:t>, add/remove users</w:t>
      </w:r>
      <w:r>
        <w:t xml:space="preserve"> </w:t>
      </w:r>
      <w:r w:rsidR="3592CF0F">
        <w:t xml:space="preserve">to/from </w:t>
      </w:r>
      <w:r>
        <w:t>projects.</w:t>
      </w:r>
    </w:p>
    <w:p w14:paraId="0D9C5FA0" w14:textId="77777777" w:rsidR="003C5F40" w:rsidRPr="003C5F40" w:rsidRDefault="003C5F40" w:rsidP="003C5F40">
      <w:pPr>
        <w:numPr>
          <w:ilvl w:val="1"/>
          <w:numId w:val="3"/>
        </w:numPr>
      </w:pPr>
      <w:r w:rsidRPr="031A89B4">
        <w:rPr>
          <w:b/>
          <w:bCs/>
        </w:rPr>
        <w:t>Admin</w:t>
      </w:r>
      <w:r>
        <w:t>: Full access to create, modify, delete users, tasks, and projects.</w:t>
      </w:r>
    </w:p>
    <w:p w14:paraId="17DADCF1" w14:textId="498FC880" w:rsidR="031A89B4" w:rsidRDefault="031A89B4" w:rsidP="031A89B4">
      <w:pPr>
        <w:ind w:left="1440"/>
      </w:pPr>
    </w:p>
    <w:p w14:paraId="430D44E8" w14:textId="77777777" w:rsidR="003C5F40" w:rsidRPr="003C5F40" w:rsidRDefault="003C5F40" w:rsidP="003C5F40">
      <w:pPr>
        <w:numPr>
          <w:ilvl w:val="0"/>
          <w:numId w:val="3"/>
        </w:numPr>
      </w:pPr>
      <w:r w:rsidRPr="003C5F40">
        <w:rPr>
          <w:b/>
          <w:bCs/>
        </w:rPr>
        <w:t>Security and Authentication</w:t>
      </w:r>
      <w:r w:rsidRPr="003C5F40">
        <w:t xml:space="preserve">: </w:t>
      </w:r>
    </w:p>
    <w:p w14:paraId="6F195291" w14:textId="77777777" w:rsidR="003C5F40" w:rsidRPr="003C5F40" w:rsidRDefault="003C5F40" w:rsidP="003C5F40">
      <w:pPr>
        <w:numPr>
          <w:ilvl w:val="1"/>
          <w:numId w:val="3"/>
        </w:numPr>
      </w:pPr>
      <w:r w:rsidRPr="003C5F40">
        <w:t>Internal login system with username and password.</w:t>
      </w:r>
    </w:p>
    <w:p w14:paraId="39818029" w14:textId="77777777" w:rsidR="003C5F40" w:rsidRPr="003C5F40" w:rsidRDefault="003C5F40" w:rsidP="003C5F40">
      <w:pPr>
        <w:numPr>
          <w:ilvl w:val="1"/>
          <w:numId w:val="3"/>
        </w:numPr>
      </w:pPr>
      <w:r w:rsidRPr="003C5F40">
        <w:t>Admin-controlled user registration.</w:t>
      </w:r>
    </w:p>
    <w:p w14:paraId="381E658F" w14:textId="77777777" w:rsidR="003C5F40" w:rsidRPr="003C5F40" w:rsidRDefault="003C5F40" w:rsidP="003C5F40">
      <w:pPr>
        <w:numPr>
          <w:ilvl w:val="1"/>
          <w:numId w:val="3"/>
        </w:numPr>
      </w:pPr>
      <w:r>
        <w:t>Role-based access restrictions.</w:t>
      </w:r>
    </w:p>
    <w:p w14:paraId="62E49BB1" w14:textId="679D00C3" w:rsidR="031A89B4" w:rsidRDefault="031A89B4" w:rsidP="031A89B4">
      <w:pPr>
        <w:ind w:left="1440"/>
      </w:pPr>
    </w:p>
    <w:p w14:paraId="012AEF6D" w14:textId="77777777" w:rsidR="003C5F40" w:rsidRPr="003C5F40" w:rsidRDefault="003C5F40" w:rsidP="003C5F40">
      <w:pPr>
        <w:numPr>
          <w:ilvl w:val="0"/>
          <w:numId w:val="3"/>
        </w:numPr>
      </w:pPr>
      <w:r w:rsidRPr="003C5F40">
        <w:rPr>
          <w:b/>
          <w:bCs/>
        </w:rPr>
        <w:t>Task Updates &amp; Reporting</w:t>
      </w:r>
      <w:r w:rsidRPr="003C5F40">
        <w:t xml:space="preserve">: </w:t>
      </w:r>
    </w:p>
    <w:p w14:paraId="672FDF38" w14:textId="77777777" w:rsidR="003C5F40" w:rsidRPr="003C5F40" w:rsidRDefault="003C5F40" w:rsidP="003C5F40">
      <w:pPr>
        <w:numPr>
          <w:ilvl w:val="1"/>
          <w:numId w:val="3"/>
        </w:numPr>
      </w:pPr>
      <w:r w:rsidRPr="003C5F40">
        <w:t>Users must provide updates on tasks instead of percentage-based progress tracking.</w:t>
      </w:r>
    </w:p>
    <w:p w14:paraId="32935125" w14:textId="77777777" w:rsidR="003C5F40" w:rsidRPr="003C5F40" w:rsidRDefault="003C5F40" w:rsidP="003C5F40">
      <w:pPr>
        <w:numPr>
          <w:ilvl w:val="1"/>
          <w:numId w:val="3"/>
        </w:numPr>
      </w:pPr>
      <w:r w:rsidRPr="003C5F40">
        <w:t>Task updates to be logged at least once a week.</w:t>
      </w:r>
    </w:p>
    <w:p w14:paraId="589CC9AA" w14:textId="77777777" w:rsidR="003C5F40" w:rsidRPr="003C5F40" w:rsidRDefault="003C5F40" w:rsidP="003C5F40">
      <w:pPr>
        <w:numPr>
          <w:ilvl w:val="1"/>
          <w:numId w:val="3"/>
        </w:numPr>
      </w:pPr>
      <w:r>
        <w:t>Monthly task and project reports can be exported.</w:t>
      </w:r>
    </w:p>
    <w:p w14:paraId="3EE4E204" w14:textId="6A5F01B0" w:rsidR="031A89B4" w:rsidRDefault="031A89B4" w:rsidP="031A89B4">
      <w:pPr>
        <w:ind w:left="1440"/>
      </w:pPr>
    </w:p>
    <w:p w14:paraId="11F154B4" w14:textId="77777777" w:rsidR="003C5F40" w:rsidRPr="003C5F40" w:rsidRDefault="003C5F40" w:rsidP="003C5F40">
      <w:pPr>
        <w:rPr>
          <w:b/>
          <w:bCs/>
        </w:rPr>
      </w:pPr>
      <w:r w:rsidRPr="003C5F40">
        <w:rPr>
          <w:b/>
          <w:bCs/>
        </w:rPr>
        <w:t>2.2 Constraints</w:t>
      </w:r>
    </w:p>
    <w:p w14:paraId="724B3DFA" w14:textId="77777777" w:rsidR="003C5F40" w:rsidRPr="003C5F40" w:rsidRDefault="003C5F40" w:rsidP="003C5F40">
      <w:pPr>
        <w:numPr>
          <w:ilvl w:val="0"/>
          <w:numId w:val="4"/>
        </w:numPr>
      </w:pPr>
      <w:r w:rsidRPr="003C5F40">
        <w:t xml:space="preserve">The system will be </w:t>
      </w:r>
      <w:r w:rsidRPr="003C5F40">
        <w:rPr>
          <w:b/>
          <w:bCs/>
        </w:rPr>
        <w:t>internal only</w:t>
      </w:r>
      <w:r w:rsidRPr="003C5F40">
        <w:t>; no external access is required.</w:t>
      </w:r>
    </w:p>
    <w:p w14:paraId="4B958FB0" w14:textId="77777777" w:rsidR="003C5F40" w:rsidRPr="003C5F40" w:rsidRDefault="003C5F40" w:rsidP="003C5F40">
      <w:pPr>
        <w:numPr>
          <w:ilvl w:val="0"/>
          <w:numId w:val="4"/>
        </w:numPr>
      </w:pPr>
      <w:r w:rsidRPr="003C5F40">
        <w:t>Minimal security setup, requiring only username and password authentication.</w:t>
      </w:r>
    </w:p>
    <w:p w14:paraId="43B6341F" w14:textId="77777777" w:rsidR="003C5F40" w:rsidRPr="003C5F40" w:rsidRDefault="003C5F40" w:rsidP="003C5F40">
      <w:pPr>
        <w:numPr>
          <w:ilvl w:val="0"/>
          <w:numId w:val="4"/>
        </w:numPr>
      </w:pPr>
      <w:r>
        <w:t>No advanced security features like encryption or multi-factor authentication.</w:t>
      </w:r>
    </w:p>
    <w:p w14:paraId="5248A8AD" w14:textId="66D13970" w:rsidR="031A89B4" w:rsidRDefault="031A89B4" w:rsidP="031A89B4">
      <w:pPr>
        <w:ind w:left="720"/>
      </w:pPr>
    </w:p>
    <w:p w14:paraId="3FFA534B" w14:textId="77777777" w:rsidR="003C5F40" w:rsidRPr="003C5F40" w:rsidRDefault="003C5F40" w:rsidP="003C5F40">
      <w:pPr>
        <w:rPr>
          <w:b/>
          <w:bCs/>
        </w:rPr>
      </w:pPr>
      <w:r w:rsidRPr="003C5F40">
        <w:rPr>
          <w:b/>
          <w:bCs/>
        </w:rPr>
        <w:t>2.3 Assumptions and Dependencies</w:t>
      </w:r>
    </w:p>
    <w:p w14:paraId="015A2969" w14:textId="77777777" w:rsidR="003C5F40" w:rsidRPr="003C5F40" w:rsidRDefault="003C5F40" w:rsidP="003C5F40">
      <w:pPr>
        <w:numPr>
          <w:ilvl w:val="0"/>
          <w:numId w:val="5"/>
        </w:numPr>
      </w:pPr>
      <w:r w:rsidRPr="003C5F40">
        <w:t>The system assumes that all users have internal access credentials provided by an admin.</w:t>
      </w:r>
    </w:p>
    <w:p w14:paraId="7AF3475B" w14:textId="77777777" w:rsidR="003C5F40" w:rsidRPr="003C5F40" w:rsidRDefault="003C5F40" w:rsidP="003C5F40">
      <w:pPr>
        <w:numPr>
          <w:ilvl w:val="0"/>
          <w:numId w:val="5"/>
        </w:numPr>
      </w:pPr>
      <w:r w:rsidRPr="003C5F40">
        <w:t>Task updates will be made manually by users.</w:t>
      </w:r>
    </w:p>
    <w:p w14:paraId="62056053" w14:textId="77777777" w:rsidR="003C5F40" w:rsidRPr="003C5F40" w:rsidRDefault="003C5F40" w:rsidP="003C5F40">
      <w:pPr>
        <w:numPr>
          <w:ilvl w:val="0"/>
          <w:numId w:val="5"/>
        </w:numPr>
      </w:pPr>
      <w:r>
        <w:t>Task deletions should have an undo or recovery option to prevent permanent loss.</w:t>
      </w:r>
    </w:p>
    <w:p w14:paraId="4A18C60C" w14:textId="0A918315" w:rsidR="031A89B4" w:rsidRDefault="031A89B4" w:rsidP="031A89B4">
      <w:pPr>
        <w:ind w:left="720"/>
      </w:pPr>
    </w:p>
    <w:p w14:paraId="034D3589" w14:textId="77777777" w:rsidR="003C5F40" w:rsidRPr="003C5F40" w:rsidRDefault="003C5F40" w:rsidP="003C5F40">
      <w:pPr>
        <w:rPr>
          <w:b/>
          <w:bCs/>
        </w:rPr>
      </w:pPr>
      <w:r w:rsidRPr="003C5F40">
        <w:rPr>
          <w:b/>
          <w:bCs/>
        </w:rPr>
        <w:t>3.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
        <w:gridCol w:w="8467"/>
      </w:tblGrid>
      <w:tr w:rsidR="003C5F40" w:rsidRPr="003C5F40" w14:paraId="2FBFD3CB" w14:textId="77777777" w:rsidTr="16BC98E2">
        <w:trPr>
          <w:tblHeader/>
          <w:tblCellSpacing w:w="15" w:type="dxa"/>
        </w:trPr>
        <w:tc>
          <w:tcPr>
            <w:tcW w:w="0" w:type="auto"/>
            <w:vAlign w:val="center"/>
            <w:hideMark/>
          </w:tcPr>
          <w:p w14:paraId="440B7307" w14:textId="77777777" w:rsidR="003C5F40" w:rsidRPr="003C5F40" w:rsidRDefault="003C5F40" w:rsidP="003C5F40">
            <w:pPr>
              <w:rPr>
                <w:b/>
                <w:bCs/>
              </w:rPr>
            </w:pPr>
            <w:r w:rsidRPr="003C5F40">
              <w:rPr>
                <w:b/>
                <w:bCs/>
              </w:rPr>
              <w:t>ID</w:t>
            </w:r>
          </w:p>
        </w:tc>
        <w:tc>
          <w:tcPr>
            <w:tcW w:w="0" w:type="auto"/>
            <w:vAlign w:val="center"/>
            <w:hideMark/>
          </w:tcPr>
          <w:p w14:paraId="0648BE79" w14:textId="77777777" w:rsidR="003C5F40" w:rsidRPr="003C5F40" w:rsidRDefault="003C5F40" w:rsidP="003C5F40">
            <w:pPr>
              <w:rPr>
                <w:b/>
                <w:bCs/>
              </w:rPr>
            </w:pPr>
            <w:r w:rsidRPr="003C5F40">
              <w:rPr>
                <w:b/>
                <w:bCs/>
              </w:rPr>
              <w:t>Requirement Description</w:t>
            </w:r>
          </w:p>
        </w:tc>
      </w:tr>
      <w:tr w:rsidR="003C5F40" w:rsidRPr="003C5F40" w14:paraId="68704829" w14:textId="77777777" w:rsidTr="16BC98E2">
        <w:trPr>
          <w:tblCellSpacing w:w="15" w:type="dxa"/>
        </w:trPr>
        <w:tc>
          <w:tcPr>
            <w:tcW w:w="0" w:type="auto"/>
            <w:vAlign w:val="center"/>
            <w:hideMark/>
          </w:tcPr>
          <w:p w14:paraId="6D2CD02F" w14:textId="77777777" w:rsidR="003C5F40" w:rsidRPr="003C5F40" w:rsidRDefault="003C5F40" w:rsidP="003C5F40">
            <w:r w:rsidRPr="003C5F40">
              <w:t>FR1</w:t>
            </w:r>
          </w:p>
        </w:tc>
        <w:tc>
          <w:tcPr>
            <w:tcW w:w="0" w:type="auto"/>
            <w:vAlign w:val="center"/>
            <w:hideMark/>
          </w:tcPr>
          <w:p w14:paraId="6B3B992D" w14:textId="4B4E6C9E" w:rsidR="003C5F40" w:rsidRPr="003C5F40" w:rsidRDefault="4384F7B1" w:rsidP="003C5F40">
            <w:r>
              <w:t>Admins</w:t>
            </w:r>
            <w:ins w:id="0" w:author="Baragwanath, Lee" w:date="2025-02-17T14:19:00Z" w16du:dateUtc="2025-02-17T14:19:00Z">
              <w:r w:rsidR="007A0094">
                <w:t xml:space="preserve"> and Supervis</w:t>
              </w:r>
              <w:r w:rsidR="00FA4D83">
                <w:t>ors</w:t>
              </w:r>
            </w:ins>
            <w:r w:rsidR="003C5F40">
              <w:t xml:space="preserve"> should be able to create tasks with a title, details, and assign</w:t>
            </w:r>
            <w:del w:id="1" w:author="Baragwanath, Lee" w:date="2025-02-17T14:19:00Z" w16du:dateUtc="2025-02-17T14:19:00Z">
              <w:r w:rsidR="003C5F40" w:rsidDel="00FA4D83">
                <w:delText>ed</w:delText>
              </w:r>
            </w:del>
            <w:r w:rsidR="003C5F40">
              <w:t xml:space="preserve"> user</w:t>
            </w:r>
            <w:ins w:id="2" w:author="Baragwanath, Lee" w:date="2025-02-17T14:19:00Z" w16du:dateUtc="2025-02-17T14:19:00Z">
              <w:r w:rsidR="00FA4D83">
                <w:t>s</w:t>
              </w:r>
            </w:ins>
            <w:r w:rsidR="003C5F40">
              <w:t>.</w:t>
            </w:r>
          </w:p>
        </w:tc>
      </w:tr>
      <w:tr w:rsidR="003C5F40" w:rsidRPr="003C5F40" w14:paraId="13D2D06D" w14:textId="77777777" w:rsidTr="16BC98E2">
        <w:trPr>
          <w:tblCellSpacing w:w="15" w:type="dxa"/>
        </w:trPr>
        <w:tc>
          <w:tcPr>
            <w:tcW w:w="0" w:type="auto"/>
            <w:vAlign w:val="center"/>
            <w:hideMark/>
          </w:tcPr>
          <w:p w14:paraId="368D2DA1" w14:textId="77777777" w:rsidR="003C5F40" w:rsidRPr="003C5F40" w:rsidRDefault="003C5F40" w:rsidP="003C5F40">
            <w:r w:rsidRPr="003C5F40">
              <w:t>FR2</w:t>
            </w:r>
          </w:p>
        </w:tc>
        <w:tc>
          <w:tcPr>
            <w:tcW w:w="0" w:type="auto"/>
            <w:vAlign w:val="center"/>
            <w:hideMark/>
          </w:tcPr>
          <w:p w14:paraId="611C4012" w14:textId="77777777" w:rsidR="003C5F40" w:rsidRPr="003C5F40" w:rsidRDefault="003C5F40" w:rsidP="003C5F40">
            <w:r w:rsidRPr="003C5F40">
              <w:t xml:space="preserve">Tasks must have a status: </w:t>
            </w:r>
            <w:r w:rsidRPr="003C5F40">
              <w:rPr>
                <w:i/>
                <w:iCs/>
              </w:rPr>
              <w:t>New, In-Progress, Completed, Overdue</w:t>
            </w:r>
            <w:r w:rsidRPr="003C5F40">
              <w:t>.</w:t>
            </w:r>
          </w:p>
        </w:tc>
      </w:tr>
      <w:tr w:rsidR="003C5F40" w:rsidRPr="003C5F40" w14:paraId="1B02EC72" w14:textId="77777777" w:rsidTr="16BC98E2">
        <w:trPr>
          <w:tblCellSpacing w:w="15" w:type="dxa"/>
        </w:trPr>
        <w:tc>
          <w:tcPr>
            <w:tcW w:w="0" w:type="auto"/>
            <w:vAlign w:val="center"/>
            <w:hideMark/>
          </w:tcPr>
          <w:p w14:paraId="1992AFEE" w14:textId="77777777" w:rsidR="003C5F40" w:rsidRPr="003C5F40" w:rsidRDefault="003C5F40" w:rsidP="003C5F40">
            <w:r w:rsidRPr="003C5F40">
              <w:t>FR3</w:t>
            </w:r>
          </w:p>
        </w:tc>
        <w:tc>
          <w:tcPr>
            <w:tcW w:w="0" w:type="auto"/>
            <w:vAlign w:val="center"/>
            <w:hideMark/>
          </w:tcPr>
          <w:p w14:paraId="2B73F822" w14:textId="77777777" w:rsidR="003C5F40" w:rsidRPr="003C5F40" w:rsidRDefault="003C5F40" w:rsidP="003C5F40">
            <w:r w:rsidRPr="003C5F40">
              <w:t>Tasks should have assigned and due dates for sorting and filtering.</w:t>
            </w:r>
          </w:p>
        </w:tc>
      </w:tr>
      <w:tr w:rsidR="003C5F40" w:rsidRPr="003C5F40" w14:paraId="523D560F" w14:textId="77777777" w:rsidTr="16BC98E2">
        <w:trPr>
          <w:tblCellSpacing w:w="15" w:type="dxa"/>
        </w:trPr>
        <w:tc>
          <w:tcPr>
            <w:tcW w:w="0" w:type="auto"/>
            <w:vAlign w:val="center"/>
            <w:hideMark/>
          </w:tcPr>
          <w:p w14:paraId="5A359ED0" w14:textId="77777777" w:rsidR="003C5F40" w:rsidRPr="003C5F40" w:rsidRDefault="003C5F40" w:rsidP="003C5F40">
            <w:r w:rsidRPr="003C5F40">
              <w:t>FR4</w:t>
            </w:r>
          </w:p>
        </w:tc>
        <w:tc>
          <w:tcPr>
            <w:tcW w:w="0" w:type="auto"/>
            <w:vAlign w:val="center"/>
            <w:hideMark/>
          </w:tcPr>
          <w:p w14:paraId="561A83C1" w14:textId="5B00416B" w:rsidR="003C5F40" w:rsidRPr="003C5F40" w:rsidRDefault="003C5F40" w:rsidP="003C5F40">
            <w:r>
              <w:t xml:space="preserve">Users can update </w:t>
            </w:r>
            <w:r w:rsidR="548F9A79">
              <w:t xml:space="preserve">project </w:t>
            </w:r>
            <w:r>
              <w:t>progress through status changes.</w:t>
            </w:r>
          </w:p>
        </w:tc>
      </w:tr>
      <w:tr w:rsidR="003C5F40" w:rsidRPr="003C5F40" w14:paraId="3FADD9B6" w14:textId="77777777" w:rsidTr="16BC98E2">
        <w:trPr>
          <w:tblCellSpacing w:w="15" w:type="dxa"/>
        </w:trPr>
        <w:tc>
          <w:tcPr>
            <w:tcW w:w="0" w:type="auto"/>
            <w:vAlign w:val="center"/>
            <w:hideMark/>
          </w:tcPr>
          <w:p w14:paraId="161B5A37" w14:textId="77777777" w:rsidR="003C5F40" w:rsidRPr="003C5F40" w:rsidRDefault="003C5F40" w:rsidP="003C5F40">
            <w:r w:rsidRPr="003C5F40">
              <w:t>FR5</w:t>
            </w:r>
          </w:p>
        </w:tc>
        <w:tc>
          <w:tcPr>
            <w:tcW w:w="0" w:type="auto"/>
            <w:vAlign w:val="center"/>
            <w:hideMark/>
          </w:tcPr>
          <w:p w14:paraId="32609E83" w14:textId="05AAA8CA" w:rsidR="007621AF" w:rsidRPr="003C5F40" w:rsidRDefault="003C5F40" w:rsidP="003C5F40">
            <w:r>
              <w:t>Supervisors should have read</w:t>
            </w:r>
            <w:r w:rsidR="30B68A06">
              <w:t>/edit</w:t>
            </w:r>
            <w:r>
              <w:t xml:space="preserve"> access to all </w:t>
            </w:r>
            <w:r w:rsidR="2833269D">
              <w:t>tasks, and</w:t>
            </w:r>
            <w:r>
              <w:t xml:space="preserve"> </w:t>
            </w:r>
            <w:r w:rsidR="7BB631C2">
              <w:t xml:space="preserve">add/remove users to/from </w:t>
            </w:r>
            <w:r>
              <w:t>projects.</w:t>
            </w:r>
          </w:p>
        </w:tc>
      </w:tr>
      <w:tr w:rsidR="003C5F40" w:rsidRPr="003C5F40" w14:paraId="0EA64DDE" w14:textId="77777777" w:rsidTr="16BC98E2">
        <w:trPr>
          <w:tblCellSpacing w:w="15" w:type="dxa"/>
        </w:trPr>
        <w:tc>
          <w:tcPr>
            <w:tcW w:w="0" w:type="auto"/>
            <w:vAlign w:val="center"/>
            <w:hideMark/>
          </w:tcPr>
          <w:p w14:paraId="0B85F7F5" w14:textId="77777777" w:rsidR="003C5F40" w:rsidRPr="003C5F40" w:rsidRDefault="003C5F40" w:rsidP="003C5F40">
            <w:r w:rsidRPr="003C5F40">
              <w:t>FR6</w:t>
            </w:r>
          </w:p>
        </w:tc>
        <w:tc>
          <w:tcPr>
            <w:tcW w:w="0" w:type="auto"/>
            <w:vAlign w:val="center"/>
            <w:hideMark/>
          </w:tcPr>
          <w:p w14:paraId="2D862781" w14:textId="77777777" w:rsidR="003C5F40" w:rsidRPr="003C5F40" w:rsidRDefault="003C5F40" w:rsidP="003C5F40">
            <w:r w:rsidRPr="003C5F40">
              <w:t>Admins should have full control to manage users, tasks, and projects.</w:t>
            </w:r>
          </w:p>
        </w:tc>
      </w:tr>
      <w:tr w:rsidR="003C5F40" w:rsidRPr="003C5F40" w14:paraId="6BC41C14" w14:textId="77777777" w:rsidTr="16BC98E2">
        <w:trPr>
          <w:tblCellSpacing w:w="15" w:type="dxa"/>
        </w:trPr>
        <w:tc>
          <w:tcPr>
            <w:tcW w:w="0" w:type="auto"/>
            <w:vAlign w:val="center"/>
            <w:hideMark/>
          </w:tcPr>
          <w:p w14:paraId="1D05F480" w14:textId="77777777" w:rsidR="003C5F40" w:rsidRPr="003C5F40" w:rsidRDefault="003C5F40" w:rsidP="003C5F40">
            <w:r w:rsidRPr="003C5F40">
              <w:t>FR7</w:t>
            </w:r>
          </w:p>
        </w:tc>
        <w:tc>
          <w:tcPr>
            <w:tcW w:w="0" w:type="auto"/>
            <w:vAlign w:val="center"/>
            <w:hideMark/>
          </w:tcPr>
          <w:p w14:paraId="0881847B" w14:textId="77777777" w:rsidR="003C5F40" w:rsidRPr="003C5F40" w:rsidRDefault="003C5F40" w:rsidP="003C5F40">
            <w:r w:rsidRPr="003C5F40">
              <w:t>The system must allow filtering of tasks based on project, date, and status.</w:t>
            </w:r>
          </w:p>
        </w:tc>
      </w:tr>
      <w:tr w:rsidR="003C5F40" w:rsidRPr="003C5F40" w14:paraId="56AC524A" w14:textId="77777777" w:rsidTr="16BC98E2">
        <w:trPr>
          <w:tblCellSpacing w:w="15" w:type="dxa"/>
        </w:trPr>
        <w:tc>
          <w:tcPr>
            <w:tcW w:w="0" w:type="auto"/>
            <w:vAlign w:val="center"/>
            <w:hideMark/>
          </w:tcPr>
          <w:p w14:paraId="5D760A59" w14:textId="77777777" w:rsidR="003C5F40" w:rsidRPr="003C5F40" w:rsidRDefault="003C5F40" w:rsidP="003C5F40">
            <w:r w:rsidRPr="003C5F40">
              <w:t>FR8</w:t>
            </w:r>
          </w:p>
        </w:tc>
        <w:tc>
          <w:tcPr>
            <w:tcW w:w="0" w:type="auto"/>
            <w:vAlign w:val="center"/>
            <w:hideMark/>
          </w:tcPr>
          <w:p w14:paraId="205D439F" w14:textId="67BCEC04" w:rsidR="00077403" w:rsidRDefault="26F5AFE5" w:rsidP="00077403">
            <w:r>
              <w:t xml:space="preserve">Project </w:t>
            </w:r>
            <w:r w:rsidR="003C5F40">
              <w:t>updates should be required at least once a week.</w:t>
            </w:r>
          </w:p>
          <w:p w14:paraId="1477E581" w14:textId="4ECBC08C" w:rsidR="00AF5CEA" w:rsidRPr="003C5F40" w:rsidRDefault="00AF5CEA" w:rsidP="003C5F40">
            <w:r>
              <w:lastRenderedPageBreak/>
              <w:t xml:space="preserve"> </w:t>
            </w:r>
          </w:p>
        </w:tc>
      </w:tr>
      <w:tr w:rsidR="00077403" w:rsidRPr="003C5F40" w14:paraId="5575A6B0" w14:textId="77777777" w:rsidTr="16BC98E2">
        <w:trPr>
          <w:tblCellSpacing w:w="15" w:type="dxa"/>
        </w:trPr>
        <w:tc>
          <w:tcPr>
            <w:tcW w:w="0" w:type="auto"/>
            <w:vAlign w:val="center"/>
          </w:tcPr>
          <w:p w14:paraId="2CC99ACD" w14:textId="45D6A36E" w:rsidR="00077403" w:rsidRPr="003C5F40" w:rsidRDefault="00077403" w:rsidP="003C5F40">
            <w:r>
              <w:lastRenderedPageBreak/>
              <w:t>FR9</w:t>
            </w:r>
          </w:p>
        </w:tc>
        <w:tc>
          <w:tcPr>
            <w:tcW w:w="0" w:type="auto"/>
            <w:vAlign w:val="center"/>
          </w:tcPr>
          <w:p w14:paraId="4D446F7B" w14:textId="7E64A412" w:rsidR="00077403" w:rsidRDefault="00077403" w:rsidP="003C5F40">
            <w:r>
              <w:t>Ability to have multiple users per task</w:t>
            </w:r>
          </w:p>
        </w:tc>
      </w:tr>
      <w:tr w:rsidR="00077403" w:rsidRPr="003C5F40" w14:paraId="696A7BDC" w14:textId="77777777" w:rsidTr="16BC98E2">
        <w:trPr>
          <w:tblCellSpacing w:w="15" w:type="dxa"/>
        </w:trPr>
        <w:tc>
          <w:tcPr>
            <w:tcW w:w="0" w:type="auto"/>
            <w:vAlign w:val="center"/>
          </w:tcPr>
          <w:p w14:paraId="2D7DCD2E" w14:textId="5D1DB4B8" w:rsidR="00077403" w:rsidRDefault="00077403" w:rsidP="003C5F40">
            <w:r>
              <w:t>FR10</w:t>
            </w:r>
          </w:p>
        </w:tc>
        <w:tc>
          <w:tcPr>
            <w:tcW w:w="0" w:type="auto"/>
            <w:vAlign w:val="center"/>
          </w:tcPr>
          <w:p w14:paraId="4E352F75" w14:textId="4EFCCBEB" w:rsidR="00077403" w:rsidRDefault="00077403" w:rsidP="003C5F40">
            <w:r>
              <w:t xml:space="preserve"> </w:t>
            </w:r>
            <w:r>
              <w:t>Must have ability to see all task updates associated to a project in date order descending.</w:t>
            </w:r>
          </w:p>
        </w:tc>
      </w:tr>
      <w:tr w:rsidR="003C5F40" w:rsidRPr="003C5F40" w14:paraId="354FA5D2" w14:textId="77777777" w:rsidTr="16BC98E2">
        <w:trPr>
          <w:tblCellSpacing w:w="15" w:type="dxa"/>
        </w:trPr>
        <w:tc>
          <w:tcPr>
            <w:tcW w:w="0" w:type="auto"/>
            <w:vAlign w:val="center"/>
            <w:hideMark/>
          </w:tcPr>
          <w:p w14:paraId="2BDDC537" w14:textId="4A5DEF58" w:rsidR="003C5F40" w:rsidRPr="003C5F40" w:rsidRDefault="003C5F40" w:rsidP="003C5F40">
            <w:r w:rsidRPr="003C5F40">
              <w:t>FR</w:t>
            </w:r>
            <w:r w:rsidR="00077403">
              <w:t>11</w:t>
            </w:r>
          </w:p>
        </w:tc>
        <w:tc>
          <w:tcPr>
            <w:tcW w:w="0" w:type="auto"/>
            <w:vAlign w:val="center"/>
            <w:hideMark/>
          </w:tcPr>
          <w:p w14:paraId="75E38AC5" w14:textId="77777777" w:rsidR="003C5F40" w:rsidRPr="003C5F40" w:rsidRDefault="003C5F40" w:rsidP="003C5F40">
            <w:r w:rsidRPr="003C5F40">
              <w:t>The system should allow exporting reports on tasks and projects monthly.</w:t>
            </w:r>
          </w:p>
        </w:tc>
      </w:tr>
      <w:tr w:rsidR="003C5F40" w:rsidRPr="003C5F40" w14:paraId="37B2AF11" w14:textId="77777777" w:rsidTr="16BC98E2">
        <w:trPr>
          <w:tblCellSpacing w:w="15" w:type="dxa"/>
        </w:trPr>
        <w:tc>
          <w:tcPr>
            <w:tcW w:w="0" w:type="auto"/>
            <w:vAlign w:val="center"/>
            <w:hideMark/>
          </w:tcPr>
          <w:p w14:paraId="4B9945AD" w14:textId="61E26393" w:rsidR="003C5F40" w:rsidRPr="003C5F40" w:rsidRDefault="003C5F40" w:rsidP="003C5F40">
            <w:r w:rsidRPr="003C5F40">
              <w:t>FR1</w:t>
            </w:r>
            <w:r w:rsidR="00077403">
              <w:t>2</w:t>
            </w:r>
          </w:p>
        </w:tc>
        <w:tc>
          <w:tcPr>
            <w:tcW w:w="0" w:type="auto"/>
            <w:vAlign w:val="center"/>
            <w:hideMark/>
          </w:tcPr>
          <w:p w14:paraId="5212D643" w14:textId="07342A8C" w:rsidR="00077403" w:rsidRPr="003C5F40" w:rsidRDefault="003C5F40" w:rsidP="003C5F40">
            <w:r>
              <w:t>Only admins can register users, ensuring controlled access.</w:t>
            </w:r>
          </w:p>
        </w:tc>
      </w:tr>
    </w:tbl>
    <w:p w14:paraId="5CF2FA23" w14:textId="77777777" w:rsidR="003C5F40" w:rsidRDefault="003C5F40" w:rsidP="003C5F40">
      <w:pPr>
        <w:rPr>
          <w:b/>
          <w:bCs/>
        </w:rPr>
      </w:pPr>
      <w:r w:rsidRPr="031A89B4">
        <w:rPr>
          <w:b/>
          <w:bCs/>
        </w:rPr>
        <w:t>4. UML Use Case Diagram (To be developed)</w:t>
      </w:r>
    </w:p>
    <w:p w14:paraId="1CBA7F33" w14:textId="77777777" w:rsidR="00077403" w:rsidRDefault="00077403" w:rsidP="003C5F40">
      <w:pPr>
        <w:rPr>
          <w:b/>
          <w:bCs/>
        </w:rPr>
      </w:pPr>
    </w:p>
    <w:p w14:paraId="1ACB68AA" w14:textId="73496BFF" w:rsidR="00077403" w:rsidRDefault="00077403" w:rsidP="003C5F40">
      <w:pPr>
        <w:rPr>
          <w:b/>
          <w:bCs/>
        </w:rPr>
      </w:pPr>
      <w:r>
        <w:rPr>
          <w:b/>
          <w:bCs/>
          <w:noProof/>
        </w:rPr>
        <w:drawing>
          <wp:inline distT="0" distB="0" distL="0" distR="0" wp14:anchorId="62C10A26" wp14:editId="775101B7">
            <wp:extent cx="5731510" cy="2489200"/>
            <wp:effectExtent l="0" t="0" r="0" b="0"/>
            <wp:docPr id="54548452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84521" name="Picture 1"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37D00D0F" w14:textId="7365296A" w:rsidR="031A89B4" w:rsidRDefault="031A89B4" w:rsidP="031A89B4">
      <w:pPr>
        <w:rPr>
          <w:b/>
          <w:bCs/>
        </w:rPr>
      </w:pPr>
    </w:p>
    <w:p w14:paraId="7072FE2F" w14:textId="77777777" w:rsidR="003C5F40" w:rsidRPr="003C5F40" w:rsidRDefault="003C5F40" w:rsidP="003C5F40">
      <w:pPr>
        <w:rPr>
          <w:b/>
          <w:bCs/>
        </w:rPr>
      </w:pPr>
      <w:r w:rsidRPr="031A89B4">
        <w:rPr>
          <w:b/>
          <w:bCs/>
        </w:rPr>
        <w:t>5. Non-Functional Requirements</w:t>
      </w:r>
    </w:p>
    <w:p w14:paraId="385DA83B" w14:textId="54F65AF3" w:rsidR="031A89B4" w:rsidRDefault="031A89B4" w:rsidP="031A89B4">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8433"/>
      </w:tblGrid>
      <w:tr w:rsidR="003C5F40" w:rsidRPr="003C5F40" w14:paraId="2ACED580" w14:textId="77777777" w:rsidTr="031A89B4">
        <w:trPr>
          <w:tblCellSpacing w:w="15" w:type="dxa"/>
        </w:trPr>
        <w:tc>
          <w:tcPr>
            <w:tcW w:w="0" w:type="auto"/>
            <w:vAlign w:val="center"/>
            <w:hideMark/>
          </w:tcPr>
          <w:p w14:paraId="068E3961" w14:textId="77777777" w:rsidR="003C5F40" w:rsidRPr="003C5F40" w:rsidRDefault="003C5F40" w:rsidP="003C5F40">
            <w:r w:rsidRPr="003C5F40">
              <w:t>ID</w:t>
            </w:r>
          </w:p>
        </w:tc>
        <w:tc>
          <w:tcPr>
            <w:tcW w:w="0" w:type="auto"/>
            <w:vAlign w:val="center"/>
            <w:hideMark/>
          </w:tcPr>
          <w:p w14:paraId="193BEBB9" w14:textId="77777777" w:rsidR="003C5F40" w:rsidRPr="003C5F40" w:rsidRDefault="003C5F40" w:rsidP="003C5F40">
            <w:r w:rsidRPr="003C5F40">
              <w:t>Requirement Description</w:t>
            </w:r>
          </w:p>
        </w:tc>
      </w:tr>
      <w:tr w:rsidR="003C5F40" w:rsidRPr="003C5F40" w14:paraId="00A1F896" w14:textId="77777777" w:rsidTr="031A89B4">
        <w:trPr>
          <w:tblCellSpacing w:w="15" w:type="dxa"/>
        </w:trPr>
        <w:tc>
          <w:tcPr>
            <w:tcW w:w="0" w:type="auto"/>
            <w:vAlign w:val="center"/>
            <w:hideMark/>
          </w:tcPr>
          <w:p w14:paraId="5BE1594E" w14:textId="77777777" w:rsidR="003C5F40" w:rsidRPr="003C5F40" w:rsidRDefault="003C5F40" w:rsidP="003C5F40">
            <w:r w:rsidRPr="003C5F40">
              <w:t>NFR1</w:t>
            </w:r>
          </w:p>
        </w:tc>
        <w:tc>
          <w:tcPr>
            <w:tcW w:w="0" w:type="auto"/>
            <w:vAlign w:val="center"/>
            <w:hideMark/>
          </w:tcPr>
          <w:p w14:paraId="6F2BDBF3" w14:textId="77777777" w:rsidR="003C5F40" w:rsidRPr="003C5F40" w:rsidRDefault="003C5F40" w:rsidP="003C5F40">
            <w:r w:rsidRPr="003C5F40">
              <w:t>The system should be available 99% of the time during business hours.</w:t>
            </w:r>
          </w:p>
        </w:tc>
      </w:tr>
      <w:tr w:rsidR="003C5F40" w:rsidRPr="003C5F40" w14:paraId="0F52E5ED" w14:textId="77777777" w:rsidTr="031A89B4">
        <w:trPr>
          <w:tblCellSpacing w:w="15" w:type="dxa"/>
        </w:trPr>
        <w:tc>
          <w:tcPr>
            <w:tcW w:w="0" w:type="auto"/>
            <w:vAlign w:val="center"/>
            <w:hideMark/>
          </w:tcPr>
          <w:p w14:paraId="60CA36FB" w14:textId="77777777" w:rsidR="003C5F40" w:rsidRPr="003C5F40" w:rsidRDefault="003C5F40" w:rsidP="003C5F40">
            <w:r w:rsidRPr="003C5F40">
              <w:t>NFR2</w:t>
            </w:r>
          </w:p>
        </w:tc>
        <w:tc>
          <w:tcPr>
            <w:tcW w:w="0" w:type="auto"/>
            <w:vAlign w:val="center"/>
            <w:hideMark/>
          </w:tcPr>
          <w:p w14:paraId="48AC26A2" w14:textId="77777777" w:rsidR="003C5F40" w:rsidRPr="003C5F40" w:rsidRDefault="003C5F40" w:rsidP="003C5F40">
            <w:r w:rsidRPr="003C5F40">
              <w:t>The user interface should be intuitive and easy to navigate.</w:t>
            </w:r>
          </w:p>
        </w:tc>
      </w:tr>
      <w:tr w:rsidR="003C5F40" w:rsidRPr="003C5F40" w14:paraId="73488555" w14:textId="77777777" w:rsidTr="031A89B4">
        <w:trPr>
          <w:tblCellSpacing w:w="15" w:type="dxa"/>
        </w:trPr>
        <w:tc>
          <w:tcPr>
            <w:tcW w:w="0" w:type="auto"/>
            <w:vAlign w:val="center"/>
            <w:hideMark/>
          </w:tcPr>
          <w:p w14:paraId="7A4B7D1A" w14:textId="77777777" w:rsidR="003C5F40" w:rsidRPr="003C5F40" w:rsidRDefault="003C5F40" w:rsidP="003C5F40">
            <w:r w:rsidRPr="003C5F40">
              <w:t>NFR3</w:t>
            </w:r>
          </w:p>
        </w:tc>
        <w:tc>
          <w:tcPr>
            <w:tcW w:w="0" w:type="auto"/>
            <w:vAlign w:val="center"/>
            <w:hideMark/>
          </w:tcPr>
          <w:p w14:paraId="3D0B3DA4" w14:textId="77777777" w:rsidR="003C5F40" w:rsidRPr="003C5F40" w:rsidRDefault="003C5F40" w:rsidP="003C5F40">
            <w:r w:rsidRPr="003C5F40">
              <w:t>The system should support at least 50 concurrent users.</w:t>
            </w:r>
          </w:p>
        </w:tc>
      </w:tr>
      <w:tr w:rsidR="003C5F40" w:rsidRPr="003C5F40" w14:paraId="5A555575" w14:textId="77777777" w:rsidTr="031A89B4">
        <w:trPr>
          <w:tblCellSpacing w:w="15" w:type="dxa"/>
        </w:trPr>
        <w:tc>
          <w:tcPr>
            <w:tcW w:w="0" w:type="auto"/>
            <w:vAlign w:val="center"/>
            <w:hideMark/>
          </w:tcPr>
          <w:p w14:paraId="402FF608" w14:textId="77777777" w:rsidR="003C5F40" w:rsidRPr="003C5F40" w:rsidRDefault="003C5F40" w:rsidP="003C5F40">
            <w:r w:rsidRPr="003C5F40">
              <w:t>NFR4</w:t>
            </w:r>
          </w:p>
        </w:tc>
        <w:tc>
          <w:tcPr>
            <w:tcW w:w="0" w:type="auto"/>
            <w:vAlign w:val="center"/>
            <w:hideMark/>
          </w:tcPr>
          <w:p w14:paraId="0AFE56D1" w14:textId="77777777" w:rsidR="003C5F40" w:rsidRPr="003C5F40" w:rsidRDefault="003C5F40" w:rsidP="003C5F40">
            <w:r w:rsidRPr="003C5F40">
              <w:t>Response time for task queries should be less than 2 seconds.</w:t>
            </w:r>
          </w:p>
        </w:tc>
      </w:tr>
      <w:tr w:rsidR="003C5F40" w:rsidRPr="003C5F40" w14:paraId="333C857B" w14:textId="77777777" w:rsidTr="031A89B4">
        <w:trPr>
          <w:tblCellSpacing w:w="15" w:type="dxa"/>
        </w:trPr>
        <w:tc>
          <w:tcPr>
            <w:tcW w:w="0" w:type="auto"/>
            <w:vAlign w:val="center"/>
            <w:hideMark/>
          </w:tcPr>
          <w:p w14:paraId="16BC58ED" w14:textId="77777777" w:rsidR="003C5F40" w:rsidRPr="003C5F40" w:rsidRDefault="003C5F40" w:rsidP="003C5F40">
            <w:r w:rsidRPr="003C5F40">
              <w:t>NFR5</w:t>
            </w:r>
          </w:p>
        </w:tc>
        <w:tc>
          <w:tcPr>
            <w:tcW w:w="0" w:type="auto"/>
            <w:vAlign w:val="center"/>
            <w:hideMark/>
          </w:tcPr>
          <w:p w14:paraId="50C5FDF0" w14:textId="2C5F9DEE" w:rsidR="003C5F40" w:rsidRPr="003C5F40" w:rsidRDefault="003C5F40" w:rsidP="003C5F40">
            <w:r>
              <w:t>The system should provide a simple authentication mechanism (username/password).</w:t>
            </w:r>
          </w:p>
          <w:p w14:paraId="52AC3365" w14:textId="0BBFD97D" w:rsidR="003C5F40" w:rsidRPr="003C5F40" w:rsidRDefault="003C5F40" w:rsidP="003C5F40"/>
        </w:tc>
      </w:tr>
    </w:tbl>
    <w:p w14:paraId="33D986B7" w14:textId="77777777" w:rsidR="003C5F40" w:rsidRPr="003C5F40" w:rsidRDefault="003C5F40" w:rsidP="003C5F40">
      <w:pPr>
        <w:rPr>
          <w:b/>
          <w:bCs/>
        </w:rPr>
      </w:pPr>
      <w:r w:rsidRPr="003C5F40">
        <w:rPr>
          <w:b/>
          <w:bCs/>
        </w:rPr>
        <w:t>6. Risks, Ethical, and Security Considerations</w:t>
      </w:r>
    </w:p>
    <w:p w14:paraId="3B11FBD0" w14:textId="77777777" w:rsidR="003C5F40" w:rsidRPr="003C5F40" w:rsidRDefault="003C5F40" w:rsidP="003C5F40">
      <w:pPr>
        <w:numPr>
          <w:ilvl w:val="0"/>
          <w:numId w:val="6"/>
        </w:numPr>
      </w:pPr>
      <w:r w:rsidRPr="003C5F40">
        <w:rPr>
          <w:b/>
          <w:bCs/>
        </w:rPr>
        <w:t>Risk of data loss</w:t>
      </w:r>
      <w:r w:rsidRPr="003C5F40">
        <w:t>: A task recovery mechanism should be included.</w:t>
      </w:r>
    </w:p>
    <w:p w14:paraId="3BF63287" w14:textId="77777777" w:rsidR="003C5F40" w:rsidRPr="003C5F40" w:rsidRDefault="003C5F40" w:rsidP="003C5F40">
      <w:pPr>
        <w:numPr>
          <w:ilvl w:val="0"/>
          <w:numId w:val="6"/>
        </w:numPr>
      </w:pPr>
      <w:r w:rsidRPr="003C5F40">
        <w:rPr>
          <w:b/>
          <w:bCs/>
        </w:rPr>
        <w:t>Ethical Considerations</w:t>
      </w:r>
      <w:r w:rsidRPr="003C5F40">
        <w:t>: Users should only have access to tasks relevant to them.</w:t>
      </w:r>
    </w:p>
    <w:p w14:paraId="5D787591" w14:textId="26AEF4EA" w:rsidR="003C5F40" w:rsidRDefault="003C5F40" w:rsidP="031A89B4">
      <w:pPr>
        <w:numPr>
          <w:ilvl w:val="0"/>
          <w:numId w:val="6"/>
        </w:numPr>
      </w:pPr>
      <w:r w:rsidRPr="031A89B4">
        <w:rPr>
          <w:b/>
          <w:bCs/>
        </w:rPr>
        <w:t>Security</w:t>
      </w:r>
      <w:r>
        <w:t>: The system should ensure internal data privacy, avoiding unauthorized changes.</w:t>
      </w:r>
    </w:p>
    <w:p w14:paraId="6242EF7F" w14:textId="4F799C37" w:rsidR="031A89B4" w:rsidRDefault="031A89B4" w:rsidP="031A89B4"/>
    <w:p w14:paraId="05CC657B" w14:textId="77777777" w:rsidR="003C5F40" w:rsidRPr="003C5F40" w:rsidRDefault="003C5F40" w:rsidP="003C5F40">
      <w:pPr>
        <w:rPr>
          <w:b/>
          <w:bCs/>
        </w:rPr>
      </w:pPr>
      <w:r w:rsidRPr="003C5F40">
        <w:rPr>
          <w:b/>
          <w:bCs/>
        </w:rPr>
        <w:t>7. Conclusion</w:t>
      </w:r>
    </w:p>
    <w:p w14:paraId="7844F243" w14:textId="5215D7C0" w:rsidR="00102050" w:rsidRDefault="003C5F40">
      <w:r>
        <w:t>The Enterprise Pro Task Management System will address current project management inefficiencies by implementing a structured task management process with appropriate user roles, permissions, and tracking mechanisms. The focus will be on ease of use and task management efficiency rather than advanced security measures.</w:t>
      </w:r>
    </w:p>
    <w:p w14:paraId="420A8BE1" w14:textId="6022536E" w:rsidR="031A89B4" w:rsidRDefault="031A89B4" w:rsidP="031A89B4">
      <w:pPr>
        <w:spacing w:before="240" w:after="240"/>
        <w:rPr>
          <w:rFonts w:ascii="Calibri" w:eastAsia="Calibri" w:hAnsi="Calibri" w:cs="Calibri"/>
        </w:rPr>
      </w:pPr>
    </w:p>
    <w:p w14:paraId="435C0CAC" w14:textId="4F5EFBC1" w:rsidR="031A89B4" w:rsidRDefault="031A89B4" w:rsidP="031A89B4">
      <w:pPr>
        <w:spacing w:before="240" w:after="240"/>
        <w:rPr>
          <w:rFonts w:ascii="Calibri" w:eastAsia="Calibri" w:hAnsi="Calibri" w:cs="Calibri"/>
        </w:rPr>
      </w:pPr>
    </w:p>
    <w:p w14:paraId="690B6DC2" w14:textId="522EEC29" w:rsidR="031A89B4" w:rsidRDefault="031A89B4" w:rsidP="031A89B4">
      <w:pPr>
        <w:spacing w:before="240" w:after="240"/>
        <w:rPr>
          <w:rFonts w:ascii="Calibri" w:eastAsia="Calibri" w:hAnsi="Calibri" w:cs="Calibri"/>
        </w:rPr>
      </w:pPr>
    </w:p>
    <w:p w14:paraId="0381F4A8" w14:textId="57C961B9" w:rsidR="031A89B4" w:rsidRDefault="031A89B4" w:rsidP="031A89B4">
      <w:pPr>
        <w:spacing w:before="240" w:after="240"/>
        <w:rPr>
          <w:rFonts w:ascii="Calibri" w:eastAsia="Calibri" w:hAnsi="Calibri" w:cs="Calibri"/>
        </w:rPr>
      </w:pPr>
    </w:p>
    <w:p w14:paraId="2CBAD9EC" w14:textId="40B879FA" w:rsidR="031A89B4" w:rsidRDefault="031A89B4" w:rsidP="031A89B4">
      <w:pPr>
        <w:spacing w:before="240" w:after="240"/>
        <w:rPr>
          <w:rFonts w:ascii="Calibri" w:eastAsia="Calibri" w:hAnsi="Calibri" w:cs="Calibri"/>
        </w:rPr>
      </w:pPr>
    </w:p>
    <w:p w14:paraId="027DEABD" w14:textId="77777777" w:rsidR="00B03F75" w:rsidRDefault="00B03F75">
      <w:pPr>
        <w:rPr>
          <w:rFonts w:ascii="Calibri" w:eastAsia="Calibri" w:hAnsi="Calibri" w:cs="Calibri"/>
        </w:rPr>
      </w:pPr>
      <w:r>
        <w:rPr>
          <w:rFonts w:ascii="Calibri" w:eastAsia="Calibri" w:hAnsi="Calibri" w:cs="Calibri"/>
        </w:rPr>
        <w:br w:type="page"/>
      </w:r>
    </w:p>
    <w:p w14:paraId="492A3D39" w14:textId="77777777" w:rsidR="00B03F75" w:rsidRPr="00B03F75" w:rsidRDefault="00B03F75" w:rsidP="00B03F75">
      <w:pPr>
        <w:pStyle w:val="Heading2"/>
      </w:pPr>
      <w:r w:rsidRPr="00B03F75">
        <w:lastRenderedPageBreak/>
        <w:t>Signage</w:t>
      </w:r>
    </w:p>
    <w:p w14:paraId="485B3195" w14:textId="00DD69A3" w:rsidR="29E92771" w:rsidRDefault="29E92771" w:rsidP="031A89B4">
      <w:pPr>
        <w:spacing w:before="240" w:after="240"/>
      </w:pPr>
      <w:r w:rsidRPr="031A89B4">
        <w:rPr>
          <w:rFonts w:ascii="Calibri" w:eastAsia="Calibri" w:hAnsi="Calibri" w:cs="Calibri"/>
        </w:rPr>
        <w:t>Client Signature:</w:t>
      </w:r>
    </w:p>
    <w:p w14:paraId="39186B55" w14:textId="1BBC23BF" w:rsidR="00B03F75" w:rsidRDefault="29E92771" w:rsidP="031A89B4">
      <w:pPr>
        <w:spacing w:before="240" w:after="240"/>
        <w:rPr>
          <w:rFonts w:ascii="Calibri" w:eastAsia="Calibri" w:hAnsi="Calibri" w:cs="Calibri"/>
        </w:rPr>
      </w:pPr>
      <w:r w:rsidRPr="031A89B4">
        <w:rPr>
          <w:rFonts w:ascii="Calibri" w:eastAsia="Calibri" w:hAnsi="Calibri" w:cs="Calibri"/>
        </w:rPr>
        <w:t>Name: __</w:t>
      </w:r>
      <w:r w:rsidR="001F334E">
        <w:rPr>
          <w:rFonts w:ascii="Calibri" w:eastAsia="Calibri" w:hAnsi="Calibri" w:cs="Calibri"/>
        </w:rPr>
        <w:t>Lee Baragwanath</w:t>
      </w:r>
      <w:r w:rsidRPr="031A89B4">
        <w:rPr>
          <w:rFonts w:ascii="Calibri" w:eastAsia="Calibri" w:hAnsi="Calibri" w:cs="Calibri"/>
        </w:rPr>
        <w:t xml:space="preserve">__ Title: </w:t>
      </w:r>
      <w:r w:rsidR="00B03F75">
        <w:rPr>
          <w:rFonts w:ascii="Calibri" w:eastAsia="Calibri" w:hAnsi="Calibri" w:cs="Calibri"/>
        </w:rPr>
        <w:t>_________</w:t>
      </w:r>
      <w:r w:rsidR="001F334E">
        <w:rPr>
          <w:rFonts w:ascii="Calibri" w:eastAsia="Calibri" w:hAnsi="Calibri" w:cs="Calibri"/>
        </w:rPr>
        <w:t>DI</w:t>
      </w:r>
      <w:r w:rsidRPr="031A89B4">
        <w:rPr>
          <w:rFonts w:ascii="Calibri" w:eastAsia="Calibri" w:hAnsi="Calibri" w:cs="Calibri"/>
        </w:rPr>
        <w:t>_________</w:t>
      </w:r>
    </w:p>
    <w:p w14:paraId="26B91CC8" w14:textId="3B07E63C" w:rsidR="29E92771" w:rsidRDefault="29E92771" w:rsidP="031A89B4">
      <w:pPr>
        <w:spacing w:before="240" w:after="240"/>
      </w:pPr>
      <w:r w:rsidRPr="031A89B4">
        <w:rPr>
          <w:rFonts w:ascii="Calibri" w:eastAsia="Calibri" w:hAnsi="Calibri" w:cs="Calibri"/>
        </w:rPr>
        <w:t>Signature: _</w:t>
      </w:r>
      <w:ins w:id="3" w:author="Hasan Akhtar" w:date="2025-02-18T15:09:00Z" w16du:dateUtc="2025-02-18T15:09:00Z">
        <w:r w:rsidR="00B03F75" w:rsidRPr="00B03F75">
          <w:rPr>
            <w:rFonts w:ascii="Calibri" w:eastAsia="Calibri" w:hAnsi="Calibri" w:cs="Calibri"/>
          </w:rPr>
          <w:drawing>
            <wp:inline distT="0" distB="0" distL="0" distR="0" wp14:anchorId="237D4258" wp14:editId="49E6C31C">
              <wp:extent cx="1301817" cy="444523"/>
              <wp:effectExtent l="0" t="0" r="0" b="0"/>
              <wp:docPr id="953680519" name="Picture 1" descr="A black and white image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0519" name="Picture 1" descr="A black and white image of a bird&#10;&#10;AI-generated content may be incorrect."/>
                      <pic:cNvPicPr/>
                    </pic:nvPicPr>
                    <pic:blipFill>
                      <a:blip r:embed="rId9"/>
                      <a:stretch>
                        <a:fillRect/>
                      </a:stretch>
                    </pic:blipFill>
                    <pic:spPr>
                      <a:xfrm>
                        <a:off x="0" y="0"/>
                        <a:ext cx="1301817" cy="444523"/>
                      </a:xfrm>
                      <a:prstGeom prst="rect">
                        <a:avLst/>
                      </a:prstGeom>
                    </pic:spPr>
                  </pic:pic>
                </a:graphicData>
              </a:graphic>
            </wp:inline>
          </w:drawing>
        </w:r>
      </w:ins>
      <w:r w:rsidRPr="031A89B4">
        <w:rPr>
          <w:rFonts w:ascii="Calibri" w:eastAsia="Calibri" w:hAnsi="Calibri" w:cs="Calibri"/>
        </w:rPr>
        <w:t xml:space="preserve"> Date:</w:t>
      </w:r>
      <w:r w:rsidR="00B03F75">
        <w:rPr>
          <w:rFonts w:ascii="Calibri" w:eastAsia="Calibri" w:hAnsi="Calibri" w:cs="Calibri"/>
        </w:rPr>
        <w:t xml:space="preserve"> </w:t>
      </w:r>
      <w:r w:rsidR="00194C19" w:rsidRPr="031A89B4">
        <w:rPr>
          <w:rFonts w:ascii="Calibri" w:eastAsia="Calibri" w:hAnsi="Calibri" w:cs="Calibri"/>
        </w:rPr>
        <w:t>_____</w:t>
      </w:r>
      <w:r w:rsidR="00194C19">
        <w:rPr>
          <w:rFonts w:ascii="Calibri" w:eastAsia="Calibri" w:hAnsi="Calibri" w:cs="Calibri"/>
        </w:rPr>
        <w:t>17/02/25</w:t>
      </w:r>
      <w:r w:rsidR="00194C19" w:rsidRPr="031A89B4">
        <w:rPr>
          <w:rFonts w:ascii="Calibri" w:eastAsia="Calibri" w:hAnsi="Calibri" w:cs="Calibri"/>
        </w:rPr>
        <w:t>______</w:t>
      </w:r>
    </w:p>
    <w:p w14:paraId="26D61C4D" w14:textId="2BBC2ED1" w:rsidR="29E92771" w:rsidRDefault="29E92771" w:rsidP="031A89B4">
      <w:pPr>
        <w:spacing w:before="240" w:after="240"/>
      </w:pPr>
      <w:r w:rsidRPr="031A89B4">
        <w:rPr>
          <w:rFonts w:ascii="Calibri" w:eastAsia="Calibri" w:hAnsi="Calibri" w:cs="Calibri"/>
        </w:rPr>
        <w:t>Team Leader Signature:</w:t>
      </w:r>
    </w:p>
    <w:p w14:paraId="0E431EE7" w14:textId="22E9F80B" w:rsidR="29E92771" w:rsidRDefault="29E92771" w:rsidP="031A89B4">
      <w:pPr>
        <w:spacing w:before="240" w:after="240"/>
      </w:pPr>
      <w:r w:rsidRPr="031A89B4">
        <w:rPr>
          <w:rFonts w:ascii="Calibri" w:eastAsia="Calibri" w:hAnsi="Calibri" w:cs="Calibri"/>
        </w:rPr>
        <w:t>Name: _____</w:t>
      </w:r>
      <w:r w:rsidR="00077403">
        <w:rPr>
          <w:rFonts w:ascii="Calibri" w:eastAsia="Calibri" w:hAnsi="Calibri" w:cs="Calibri"/>
        </w:rPr>
        <w:t>Hasan Akhtar</w:t>
      </w:r>
      <w:r w:rsidRPr="031A89B4">
        <w:rPr>
          <w:rFonts w:ascii="Calibri" w:eastAsia="Calibri" w:hAnsi="Calibri" w:cs="Calibri"/>
        </w:rPr>
        <w:t>___</w:t>
      </w:r>
      <w:r w:rsidR="00077403">
        <w:rPr>
          <w:rFonts w:ascii="Calibri" w:eastAsia="Calibri" w:hAnsi="Calibri" w:cs="Calibri"/>
        </w:rPr>
        <w:t>__</w:t>
      </w:r>
      <w:r w:rsidRPr="031A89B4">
        <w:rPr>
          <w:rFonts w:ascii="Calibri" w:eastAsia="Calibri" w:hAnsi="Calibri" w:cs="Calibri"/>
        </w:rPr>
        <w:t xml:space="preserve"> Title: ____</w:t>
      </w:r>
      <w:r w:rsidR="00077403">
        <w:rPr>
          <w:rFonts w:ascii="Calibri" w:eastAsia="Calibri" w:hAnsi="Calibri" w:cs="Calibri"/>
        </w:rPr>
        <w:t>Student</w:t>
      </w:r>
      <w:r w:rsidRPr="031A89B4">
        <w:rPr>
          <w:rFonts w:ascii="Calibri" w:eastAsia="Calibri" w:hAnsi="Calibri" w:cs="Calibri"/>
        </w:rPr>
        <w:t>____</w:t>
      </w:r>
    </w:p>
    <w:p w14:paraId="70D69F6D" w14:textId="40E86336" w:rsidR="29E92771" w:rsidRDefault="29E92771" w:rsidP="031A89B4">
      <w:pPr>
        <w:spacing w:before="240" w:after="240"/>
      </w:pPr>
      <w:r w:rsidRPr="031A89B4">
        <w:rPr>
          <w:rFonts w:ascii="Calibri" w:eastAsia="Calibri" w:hAnsi="Calibri" w:cs="Calibri"/>
        </w:rPr>
        <w:t xml:space="preserve"> Signature: ______</w:t>
      </w:r>
      <w:r w:rsidR="00077403">
        <w:rPr>
          <w:noProof/>
        </w:rPr>
        <w:drawing>
          <wp:inline distT="0" distB="0" distL="0" distR="0" wp14:anchorId="52C89B41" wp14:editId="57400437">
            <wp:extent cx="1091083" cy="529590"/>
            <wp:effectExtent l="0" t="0" r="0" b="3810"/>
            <wp:docPr id="15797693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6935" name="Picture 1" descr="A black text on a white background&#10;&#10;AI-generated content may be incorrect."/>
                    <pic:cNvPicPr/>
                  </pic:nvPicPr>
                  <pic:blipFill>
                    <a:blip r:embed="rId10"/>
                    <a:stretch>
                      <a:fillRect/>
                    </a:stretch>
                  </pic:blipFill>
                  <pic:spPr>
                    <a:xfrm>
                      <a:off x="0" y="0"/>
                      <a:ext cx="1103441" cy="535588"/>
                    </a:xfrm>
                    <a:prstGeom prst="rect">
                      <a:avLst/>
                    </a:prstGeom>
                  </pic:spPr>
                </pic:pic>
              </a:graphicData>
            </a:graphic>
          </wp:inline>
        </w:drawing>
      </w:r>
      <w:r w:rsidRPr="031A89B4">
        <w:rPr>
          <w:rFonts w:ascii="Calibri" w:eastAsia="Calibri" w:hAnsi="Calibri" w:cs="Calibri"/>
        </w:rPr>
        <w:t>______ Date: __</w:t>
      </w:r>
      <w:r w:rsidR="00077403">
        <w:rPr>
          <w:rFonts w:ascii="Calibri" w:eastAsia="Calibri" w:hAnsi="Calibri" w:cs="Calibri"/>
        </w:rPr>
        <w:t>_18/02/2025</w:t>
      </w:r>
      <w:r w:rsidRPr="031A89B4">
        <w:rPr>
          <w:rFonts w:ascii="Calibri" w:eastAsia="Calibri" w:hAnsi="Calibri" w:cs="Calibri"/>
        </w:rPr>
        <w:t>__</w:t>
      </w:r>
      <w:r w:rsidR="00077403">
        <w:rPr>
          <w:rFonts w:ascii="Calibri" w:eastAsia="Calibri" w:hAnsi="Calibri" w:cs="Calibri"/>
        </w:rPr>
        <w:t>_</w:t>
      </w:r>
    </w:p>
    <w:p w14:paraId="02393D0C" w14:textId="3C6B7F39" w:rsidR="031A89B4" w:rsidRDefault="031A89B4"/>
    <w:p w14:paraId="4340EC54" w14:textId="1FD888BE" w:rsidR="031A89B4" w:rsidRDefault="031A89B4"/>
    <w:p w14:paraId="2F2F90E8" w14:textId="3282626B" w:rsidR="031A89B4" w:rsidRDefault="031A89B4"/>
    <w:p w14:paraId="35C0109A" w14:textId="3447188C" w:rsidR="031A89B4" w:rsidRDefault="031A89B4"/>
    <w:sectPr w:rsidR="031A8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6A83"/>
    <w:multiLevelType w:val="multilevel"/>
    <w:tmpl w:val="EBEC6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283467"/>
    <w:multiLevelType w:val="multilevel"/>
    <w:tmpl w:val="45F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25C91"/>
    <w:multiLevelType w:val="multilevel"/>
    <w:tmpl w:val="F5FC8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F2F50"/>
    <w:multiLevelType w:val="multilevel"/>
    <w:tmpl w:val="74C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14305"/>
    <w:multiLevelType w:val="multilevel"/>
    <w:tmpl w:val="9B8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0107E"/>
    <w:multiLevelType w:val="multilevel"/>
    <w:tmpl w:val="C82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638BA"/>
    <w:multiLevelType w:val="multilevel"/>
    <w:tmpl w:val="E88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847095">
    <w:abstractNumId w:val="5"/>
  </w:num>
  <w:num w:numId="2" w16cid:durableId="1046299212">
    <w:abstractNumId w:val="1"/>
  </w:num>
  <w:num w:numId="3" w16cid:durableId="1122770634">
    <w:abstractNumId w:val="2"/>
  </w:num>
  <w:num w:numId="4" w16cid:durableId="2019773923">
    <w:abstractNumId w:val="4"/>
  </w:num>
  <w:num w:numId="5" w16cid:durableId="1136027922">
    <w:abstractNumId w:val="3"/>
  </w:num>
  <w:num w:numId="6" w16cid:durableId="1761637566">
    <w:abstractNumId w:val="6"/>
  </w:num>
  <w:num w:numId="7" w16cid:durableId="9382923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agwanath, Lee">
    <w15:presenceInfo w15:providerId="AD" w15:userId="S::lee.baragwanath@yhrocu.police.uk::0d59e201-d6a4-4bbc-b7f7-beedbbdba84f"/>
  </w15:person>
  <w15:person w15:author="Hasan Akhtar">
    <w15:presenceInfo w15:providerId="Windows Live" w15:userId="98df36012ce047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0"/>
    <w:rsid w:val="00077403"/>
    <w:rsid w:val="000B59A6"/>
    <w:rsid w:val="00102050"/>
    <w:rsid w:val="00194C19"/>
    <w:rsid w:val="001F334E"/>
    <w:rsid w:val="002E2CFC"/>
    <w:rsid w:val="00300992"/>
    <w:rsid w:val="003C5F40"/>
    <w:rsid w:val="00472303"/>
    <w:rsid w:val="00530548"/>
    <w:rsid w:val="00664C4B"/>
    <w:rsid w:val="00743C67"/>
    <w:rsid w:val="007621AF"/>
    <w:rsid w:val="007A0094"/>
    <w:rsid w:val="007B5A56"/>
    <w:rsid w:val="008523BA"/>
    <w:rsid w:val="00AF5CEA"/>
    <w:rsid w:val="00B03F75"/>
    <w:rsid w:val="00D76EC9"/>
    <w:rsid w:val="00EB65F2"/>
    <w:rsid w:val="00F20C1A"/>
    <w:rsid w:val="00FA4D83"/>
    <w:rsid w:val="02015C69"/>
    <w:rsid w:val="031A89B4"/>
    <w:rsid w:val="0B616514"/>
    <w:rsid w:val="0B8A359C"/>
    <w:rsid w:val="13A11C81"/>
    <w:rsid w:val="16BC98E2"/>
    <w:rsid w:val="177E66CB"/>
    <w:rsid w:val="188B5030"/>
    <w:rsid w:val="22053C65"/>
    <w:rsid w:val="26F5AFE5"/>
    <w:rsid w:val="2833269D"/>
    <w:rsid w:val="29E92771"/>
    <w:rsid w:val="2A0DF344"/>
    <w:rsid w:val="2DA8C578"/>
    <w:rsid w:val="30B68A06"/>
    <w:rsid w:val="3592CF0F"/>
    <w:rsid w:val="3BA83754"/>
    <w:rsid w:val="40A9C08F"/>
    <w:rsid w:val="4384F7B1"/>
    <w:rsid w:val="45919212"/>
    <w:rsid w:val="480773D8"/>
    <w:rsid w:val="54767D89"/>
    <w:rsid w:val="548F9A79"/>
    <w:rsid w:val="55E7F42E"/>
    <w:rsid w:val="5C5E2667"/>
    <w:rsid w:val="5C7B43DB"/>
    <w:rsid w:val="65A6EB79"/>
    <w:rsid w:val="66F5FAD1"/>
    <w:rsid w:val="6C1F49EE"/>
    <w:rsid w:val="6C4B9EB8"/>
    <w:rsid w:val="714CC1C9"/>
    <w:rsid w:val="7BB631C2"/>
    <w:rsid w:val="7F64C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0A4F3"/>
  <w15:chartTrackingRefBased/>
  <w15:docId w15:val="{4229AF6E-7F82-B94C-AD03-3A6EFA8C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5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F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F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F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F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5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F40"/>
    <w:rPr>
      <w:rFonts w:eastAsiaTheme="majorEastAsia" w:cstheme="majorBidi"/>
      <w:color w:val="272727" w:themeColor="text1" w:themeTint="D8"/>
    </w:rPr>
  </w:style>
  <w:style w:type="paragraph" w:styleId="Title">
    <w:name w:val="Title"/>
    <w:basedOn w:val="Normal"/>
    <w:next w:val="Normal"/>
    <w:link w:val="TitleChar"/>
    <w:uiPriority w:val="10"/>
    <w:qFormat/>
    <w:rsid w:val="003C5F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F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F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5F40"/>
    <w:rPr>
      <w:i/>
      <w:iCs/>
      <w:color w:val="404040" w:themeColor="text1" w:themeTint="BF"/>
    </w:rPr>
  </w:style>
  <w:style w:type="paragraph" w:styleId="ListParagraph">
    <w:name w:val="List Paragraph"/>
    <w:basedOn w:val="Normal"/>
    <w:uiPriority w:val="34"/>
    <w:qFormat/>
    <w:rsid w:val="003C5F40"/>
    <w:pPr>
      <w:ind w:left="720"/>
      <w:contextualSpacing/>
    </w:pPr>
  </w:style>
  <w:style w:type="character" w:styleId="IntenseEmphasis">
    <w:name w:val="Intense Emphasis"/>
    <w:basedOn w:val="DefaultParagraphFont"/>
    <w:uiPriority w:val="21"/>
    <w:qFormat/>
    <w:rsid w:val="003C5F40"/>
    <w:rPr>
      <w:i/>
      <w:iCs/>
      <w:color w:val="2F5496" w:themeColor="accent1" w:themeShade="BF"/>
    </w:rPr>
  </w:style>
  <w:style w:type="paragraph" w:styleId="IntenseQuote">
    <w:name w:val="Intense Quote"/>
    <w:basedOn w:val="Normal"/>
    <w:next w:val="Normal"/>
    <w:link w:val="IntenseQuoteChar"/>
    <w:uiPriority w:val="30"/>
    <w:qFormat/>
    <w:rsid w:val="003C5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F40"/>
    <w:rPr>
      <w:i/>
      <w:iCs/>
      <w:color w:val="2F5496" w:themeColor="accent1" w:themeShade="BF"/>
    </w:rPr>
  </w:style>
  <w:style w:type="character" w:styleId="IntenseReference">
    <w:name w:val="Intense Reference"/>
    <w:basedOn w:val="DefaultParagraphFont"/>
    <w:uiPriority w:val="32"/>
    <w:qFormat/>
    <w:rsid w:val="003C5F40"/>
    <w:rPr>
      <w:b/>
      <w:bCs/>
      <w:smallCaps/>
      <w:color w:val="2F5496" w:themeColor="accent1" w:themeShade="BF"/>
      <w:spacing w:val="5"/>
    </w:rPr>
  </w:style>
  <w:style w:type="paragraph" w:styleId="Revision">
    <w:name w:val="Revision"/>
    <w:hidden/>
    <w:uiPriority w:val="99"/>
    <w:semiHidden/>
    <w:rsid w:val="007A0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07645">
      <w:bodyDiv w:val="1"/>
      <w:marLeft w:val="0"/>
      <w:marRight w:val="0"/>
      <w:marTop w:val="0"/>
      <w:marBottom w:val="0"/>
      <w:divBdr>
        <w:top w:val="none" w:sz="0" w:space="0" w:color="auto"/>
        <w:left w:val="none" w:sz="0" w:space="0" w:color="auto"/>
        <w:bottom w:val="none" w:sz="0" w:space="0" w:color="auto"/>
        <w:right w:val="none" w:sz="0" w:space="0" w:color="auto"/>
      </w:divBdr>
    </w:div>
    <w:div w:id="19179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051F3B64E37245A2A2DEA30093D9B2" ma:contentTypeVersion="12" ma:contentTypeDescription="Create a new document." ma:contentTypeScope="" ma:versionID="5f40cfbe9b87e2669ee9ae6a2bd3b728">
  <xsd:schema xmlns:xsd="http://www.w3.org/2001/XMLSchema" xmlns:xs="http://www.w3.org/2001/XMLSchema" xmlns:p="http://schemas.microsoft.com/office/2006/metadata/properties" xmlns:ns2="2ac691d8-51de-4533-bc87-e022d2fb2df9" xmlns:ns3="52b6e46c-5925-4290-b9a9-c3020c2f3e64" targetNamespace="http://schemas.microsoft.com/office/2006/metadata/properties" ma:root="true" ma:fieldsID="52be12eb7711f1f5e09741c3bbfa8427" ns2:_="" ns3:_="">
    <xsd:import namespace="2ac691d8-51de-4533-bc87-e022d2fb2df9"/>
    <xsd:import namespace="52b6e46c-5925-4290-b9a9-c3020c2f3e6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Contributor_x0028_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691d8-51de-4533-bc87-e022d2fb2df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ntributor_x0028_s_x0029_" ma:index="19" nillable="true" ma:displayName="Contributor(s)" ma:format="Dropdown" ma:list="UserInfo" ma:SharePointGroup="0" ma:internalName="Contributo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b6e46c-5925-4290-b9a9-c3020c2f3e6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03f9940-df59-4369-b816-72e2d13be42b}" ma:internalName="TaxCatchAll" ma:showField="CatchAllData" ma:web="52b6e46c-5925-4290-b9a9-c3020c2f3e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2b6e46c-5925-4290-b9a9-c3020c2f3e64" xsi:nil="true"/>
    <lcf76f155ced4ddcb4097134ff3c332f xmlns="2ac691d8-51de-4533-bc87-e022d2fb2df9">
      <Terms xmlns="http://schemas.microsoft.com/office/infopath/2007/PartnerControls"/>
    </lcf76f155ced4ddcb4097134ff3c332f>
    <Contributor_x0028_s_x0029_ xmlns="2ac691d8-51de-4533-bc87-e022d2fb2df9">
      <UserInfo>
        <DisplayName/>
        <AccountId xsi:nil="true"/>
        <AccountType/>
      </UserInfo>
    </Contributor_x0028_s_x0029_>
  </documentManagement>
</p:properties>
</file>

<file path=customXml/itemProps1.xml><?xml version="1.0" encoding="utf-8"?>
<ds:datastoreItem xmlns:ds="http://schemas.openxmlformats.org/officeDocument/2006/customXml" ds:itemID="{380C57F8-49D3-4DA0-A1D4-504FA1B56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691d8-51de-4533-bc87-e022d2fb2df9"/>
    <ds:schemaRef ds:uri="52b6e46c-5925-4290-b9a9-c3020c2f3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20CD0-5C0F-4F3D-98D9-89EA87F3CE64}">
  <ds:schemaRefs>
    <ds:schemaRef ds:uri="http://schemas.microsoft.com/sharepoint/v3/contenttype/forms"/>
  </ds:schemaRefs>
</ds:datastoreItem>
</file>

<file path=customXml/itemProps3.xml><?xml version="1.0" encoding="utf-8"?>
<ds:datastoreItem xmlns:ds="http://schemas.openxmlformats.org/officeDocument/2006/customXml" ds:itemID="{1D8B9EE7-EEAF-4057-BB27-170ADD4D8994}">
  <ds:schemaRefs>
    <ds:schemaRef ds:uri="http://schemas.microsoft.com/office/2006/metadata/properties"/>
    <ds:schemaRef ds:uri="http://schemas.microsoft.com/office/infopath/2007/PartnerControls"/>
    <ds:schemaRef ds:uri="52b6e46c-5925-4290-b9a9-c3020c2f3e64"/>
    <ds:schemaRef ds:uri="2ac691d8-51de-4533-bc87-e022d2fb2df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749</Words>
  <Characters>4463</Characters>
  <Application>Microsoft Office Word</Application>
  <DocSecurity>0</DocSecurity>
  <Lines>153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Shah</dc:creator>
  <cp:keywords/>
  <dc:description/>
  <cp:lastModifiedBy>Hasan Akhtar</cp:lastModifiedBy>
  <cp:revision>4</cp:revision>
  <dcterms:created xsi:type="dcterms:W3CDTF">2025-02-18T14:44:00Z</dcterms:created>
  <dcterms:modified xsi:type="dcterms:W3CDTF">2025-02-18T15:21:00Z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0x0101008E051F3B64E37245A2A2DEA30093D9B2</vt:lpwstr>
  </property>
  <property fmtid="{D5CDD505-2E9C-101B-9397-08002B2CF9AE}" pid="3" name="MediaServiceImageTags">
    <vt:lpwstr/>
  </property>
  <property fmtid="{D5CDD505-2E9C-101B-9397-08002B2CF9AE}" pid="4" name="MSIP_Label_159e5fe0-93b7-4e24-83b8-c0737a05597a_Enabled">
    <vt:lpwstr>true</vt:lpwstr>
  </property>
  <property fmtid="{D5CDD505-2E9C-101B-9397-08002B2CF9AE}" pid="5" name="MSIP_Label_159e5fe0-93b7-4e24-83b8-c0737a05597a_SetDate">
    <vt:lpwstr>2025-02-17T14:19:00Z</vt:lpwstr>
  </property>
  <property fmtid="{D5CDD505-2E9C-101B-9397-08002B2CF9AE}" pid="6" name="MSIP_Label_159e5fe0-93b7-4e24-83b8-c0737a05597a_Method">
    <vt:lpwstr>Standard</vt:lpwstr>
  </property>
  <property fmtid="{D5CDD505-2E9C-101B-9397-08002B2CF9AE}" pid="7" name="MSIP_Label_159e5fe0-93b7-4e24-83b8-c0737a05597a_Name">
    <vt:lpwstr>159e5fe0-93b7-4e24-83b8-c0737a05597a</vt:lpwstr>
  </property>
  <property fmtid="{D5CDD505-2E9C-101B-9397-08002B2CF9AE}" pid="8" name="MSIP_Label_159e5fe0-93b7-4e24-83b8-c0737a05597a_SiteId">
    <vt:lpwstr>681f7310-2191-469b-8ea0-f76b4a7f699f</vt:lpwstr>
  </property>
  <property fmtid="{D5CDD505-2E9C-101B-9397-08002B2CF9AE}" pid="9" name="MSIP_Label_159e5fe0-93b7-4e24-83b8-c0737a05597a_ActionId">
    <vt:lpwstr>f3810684-cb1d-4168-94a9-1999056dda7a</vt:lpwstr>
  </property>
  <property fmtid="{D5CDD505-2E9C-101B-9397-08002B2CF9AE}" pid="10" name="MSIP_Label_159e5fe0-93b7-4e24-83b8-c0737a05597a_ContentBits">
    <vt:lpwstr>0</vt:lpwstr>
  </property>
  <property fmtid="{D5CDD505-2E9C-101B-9397-08002B2CF9AE}" pid="11" name="GrammarlyDocumentId">
    <vt:lpwstr>f0e61004aa3c85252be1a3de6f5620ecac03c800802147072f3babb539baf39d</vt:lpwstr>
  </property>
</Properties>
</file>